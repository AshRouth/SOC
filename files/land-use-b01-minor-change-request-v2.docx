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AAF14B" w14:textId="77777777" w:rsidR="002D4A00" w:rsidRDefault="002D4A00" w:rsidP="002D4A00">
      <w:pPr>
        <w:rPr>
          <w:del w:id="0" w:author="Tony Firkins" w:date="2023-05-18T08:11:00Z"/>
        </w:rPr>
      </w:pPr>
    </w:p>
    <w:p w14:paraId="25F7BD43" w14:textId="77777777" w:rsidR="00363F1F" w:rsidRDefault="00363F1F" w:rsidP="002D4A00">
      <w:pPr>
        <w:rPr>
          <w:del w:id="1" w:author="Tony Firkins" w:date="2023-05-18T08:11:00Z"/>
        </w:rPr>
      </w:pPr>
    </w:p>
    <w:p w14:paraId="2C248636" w14:textId="77777777" w:rsidR="00363F1F" w:rsidRDefault="00363F1F" w:rsidP="002D4A00">
      <w:pPr>
        <w:rPr>
          <w:del w:id="2" w:author="Tony Firkins" w:date="2023-05-18T08:11:00Z"/>
        </w:rPr>
      </w:pPr>
    </w:p>
    <w:p w14:paraId="103D9B6A" w14:textId="77777777" w:rsidR="00835FFA" w:rsidRDefault="00835FFA" w:rsidP="002D4A00">
      <w:pPr>
        <w:rPr>
          <w:del w:id="3" w:author="Tony Firkins" w:date="2023-05-18T08:11:00Z"/>
        </w:rPr>
      </w:pPr>
    </w:p>
    <w:p w14:paraId="267FE429" w14:textId="77777777" w:rsidR="00835FFA" w:rsidRDefault="00835FFA" w:rsidP="002D4A00">
      <w:pPr>
        <w:rPr>
          <w:del w:id="4" w:author="Tony Firkins" w:date="2023-05-18T08:11:00Z"/>
        </w:rPr>
      </w:pPr>
    </w:p>
    <w:p w14:paraId="1360CAA5" w14:textId="77777777" w:rsidR="00835FFA" w:rsidRPr="006E660B" w:rsidRDefault="00835FFA" w:rsidP="002D4A00">
      <w:pPr>
        <w:rPr>
          <w:del w:id="5" w:author="Tony Firkins" w:date="2023-05-18T08:11:00Z"/>
        </w:rPr>
      </w:pPr>
    </w:p>
    <w:p w14:paraId="034AD5F1" w14:textId="77777777" w:rsidR="007E675D" w:rsidRPr="00057883" w:rsidRDefault="007E675D" w:rsidP="00057883">
      <w:pPr>
        <w:rPr>
          <w:del w:id="6" w:author="Tony Firkins" w:date="2023-05-18T08:11:00Z"/>
          <w:lang w:eastAsia="en-GB"/>
        </w:rPr>
      </w:pPr>
    </w:p>
    <w:p w14:paraId="3F4350AA" w14:textId="77777777" w:rsidR="00B81491" w:rsidRDefault="007E6A76">
      <w:pPr>
        <w:pStyle w:val="Body"/>
        <w:rPr>
          <w:rFonts w:ascii="Helvetica Neue" w:eastAsia="Helvetica Neue" w:hAnsi="Helvetica Neue" w:cs="Helvetica Neue"/>
          <w:shd w:val="clear" w:color="auto" w:fill="FFFFFF"/>
        </w:rPr>
      </w:pPr>
      <w:bookmarkStart w:id="7" w:name="_Toc127548325"/>
      <w:bookmarkEnd w:id="7"/>
      <w:r>
        <w:rPr>
          <w:rFonts w:ascii="Helvetica Neue" w:hAnsi="Helvetica Neue"/>
          <w:shd w:val="clear" w:color="auto" w:fill="FFFFFF"/>
          <w:lang w:val="en-US"/>
        </w:rPr>
        <w:t>Delete the current Land chapter (LD100 to LD403) and replace with the text below up until ‘END OF LAND CHAPTER’</w:t>
      </w:r>
      <w:r>
        <w:rPr>
          <w:rFonts w:ascii="Helvetica Neue" w:hAnsi="Helvetica Neue"/>
          <w:shd w:val="clear" w:color="auto" w:fill="FFFFFF"/>
        </w:rPr>
        <w:t>.</w:t>
      </w:r>
    </w:p>
    <w:p w14:paraId="147A7236" w14:textId="77777777" w:rsidR="00B81491" w:rsidRDefault="007E6A76">
      <w:pPr>
        <w:pStyle w:val="Body"/>
        <w:rPr>
          <w:ins w:id="8" w:author="Tony Firkins" w:date="2023-05-18T08:11:00Z"/>
          <w:rFonts w:ascii="Helvetica Neue" w:eastAsia="Helvetica Neue" w:hAnsi="Helvetica Neue" w:cs="Helvetica Neue"/>
          <w:b/>
          <w:bCs/>
          <w:shd w:val="clear" w:color="auto" w:fill="FFFFFF"/>
        </w:rPr>
      </w:pPr>
      <w:ins w:id="9" w:author="Tony Firkins" w:date="2023-05-18T08:11:00Z">
        <w:r>
          <w:rPr>
            <w:rFonts w:ascii="Helvetica Neue" w:eastAsia="Helvetica Neue" w:hAnsi="Helvetica Neue" w:cs="Helvetica Neue"/>
            <w:b/>
            <w:bCs/>
            <w:shd w:val="clear" w:color="auto" w:fill="FFFFFF"/>
          </w:rPr>
          <w:br/>
        </w:r>
      </w:ins>
    </w:p>
    <w:p w14:paraId="387C3D09" w14:textId="77777777" w:rsidR="00B81491" w:rsidRDefault="00B81491">
      <w:pPr>
        <w:pStyle w:val="Body"/>
        <w:rPr>
          <w:ins w:id="10" w:author="Tony Firkins" w:date="2023-05-18T08:11:00Z"/>
          <w:rFonts w:ascii="Helvetica Neue" w:eastAsia="Helvetica Neue" w:hAnsi="Helvetica Neue" w:cs="Helvetica Neue"/>
          <w:b/>
          <w:bCs/>
          <w:shd w:val="clear" w:color="auto" w:fill="FFFFFF"/>
        </w:rPr>
      </w:pPr>
    </w:p>
    <w:p w14:paraId="113E5DAF" w14:textId="77777777" w:rsidR="00B81491" w:rsidRDefault="007E6A76">
      <w:pPr>
        <w:pStyle w:val="Body"/>
        <w:rPr>
          <w:rFonts w:ascii="Helvetica Neue" w:eastAsia="Helvetica Neue" w:hAnsi="Helvetica Neue" w:cs="Helvetica Neue"/>
          <w:b/>
          <w:bCs/>
          <w:shd w:val="clear" w:color="auto" w:fill="FFFFFF"/>
        </w:rPr>
      </w:pPr>
      <w:r>
        <w:rPr>
          <w:rFonts w:ascii="Helvetica Neue" w:hAnsi="Helvetica Neue"/>
          <w:b/>
          <w:bCs/>
          <w:shd w:val="clear" w:color="auto" w:fill="FFFFFF"/>
          <w:lang w:val="en-US"/>
        </w:rPr>
        <w:t>Context</w:t>
      </w:r>
      <w:ins w:id="11" w:author="Tony Firkins" w:date="2023-05-18T08:11:00Z">
        <w:r>
          <w:rPr>
            <w:rFonts w:ascii="Helvetica Neue" w:hAnsi="Helvetica Neue"/>
            <w:b/>
            <w:bCs/>
            <w:shd w:val="clear" w:color="auto" w:fill="FFFFFF"/>
            <w:lang w:val="en-US"/>
          </w:rPr>
          <w:t xml:space="preserve"> </w:t>
        </w:r>
      </w:ins>
    </w:p>
    <w:p w14:paraId="209CCD21" w14:textId="70CF3955" w:rsidR="00B81491" w:rsidRDefault="007E6A76">
      <w:pPr>
        <w:pStyle w:val="Body"/>
        <w:rPr>
          <w:rFonts w:ascii="Helvetica Neue" w:eastAsia="Helvetica Neue" w:hAnsi="Helvetica Neue" w:cs="Helvetica Neue"/>
          <w:shd w:val="clear" w:color="auto" w:fill="FFFFFF"/>
        </w:rPr>
      </w:pPr>
      <w:r>
        <w:rPr>
          <w:rFonts w:ascii="Helvetica Neue" w:hAnsi="Helvetica Neue"/>
          <w:b/>
          <w:bCs/>
          <w:shd w:val="clear" w:color="auto" w:fill="FFFFFF"/>
          <w:lang w:val="de-DE"/>
        </w:rPr>
        <w:t>LD001</w:t>
      </w:r>
      <w:del w:id="12" w:author="Tony Firkins" w:date="2023-05-18T08:11:00Z">
        <w:r w:rsidR="008A7EAF" w:rsidRPr="00B11C71">
          <w:rPr>
            <w:rFonts w:eastAsia="Times New Roman" w:cstheme="minorHAnsi"/>
            <w:color w:val="212529"/>
          </w:rPr>
          <w:delText> </w:delText>
        </w:r>
      </w:del>
      <w:ins w:id="13" w:author="Tony Firkins" w:date="2023-05-18T08:11:00Z">
        <w:r>
          <w:rPr>
            <w:rFonts w:ascii="Helvetica Neue" w:hAnsi="Helvetica Neue"/>
            <w:shd w:val="clear" w:color="auto" w:fill="FFFFFF"/>
            <w:lang w:val="en-US"/>
          </w:rPr>
          <w:t xml:space="preserve"> </w:t>
        </w:r>
      </w:ins>
      <w:r>
        <w:rPr>
          <w:rFonts w:ascii="Helvetica Neue" w:hAnsi="Helvetica Neue"/>
          <w:shd w:val="clear" w:color="auto" w:fill="FFFFFF"/>
          <w:lang w:val="en-US"/>
        </w:rPr>
        <w:t xml:space="preserve">We live on land. We play, work, farm and build on land. However, we share the land with the nature on which our survival depends. Our policy for land-use must balance </w:t>
      </w:r>
      <w:del w:id="14" w:author="Tony Firkins" w:date="2023-05-18T08:11:00Z">
        <w:r w:rsidR="008A7EAF" w:rsidRPr="00B11C71">
          <w:rPr>
            <w:rFonts w:eastAsia="Times New Roman" w:cstheme="minorHAnsi"/>
            <w:color w:val="212529"/>
          </w:rPr>
          <w:delText>humanity’s</w:delText>
        </w:r>
      </w:del>
      <w:ins w:id="15" w:author="Tony Firkins" w:date="2023-05-18T08:11:00Z">
        <w:r>
          <w:rPr>
            <w:rFonts w:ascii="Helvetica Neue" w:hAnsi="Helvetica Neue"/>
            <w:shd w:val="clear" w:color="auto" w:fill="FFFFFF"/>
            <w:lang w:val="en-US"/>
          </w:rPr>
          <w:t>humanity's</w:t>
        </w:r>
      </w:ins>
      <w:r>
        <w:rPr>
          <w:rFonts w:ascii="Helvetica Neue" w:hAnsi="Helvetica Neue"/>
          <w:shd w:val="clear" w:color="auto" w:fill="FFFFFF"/>
          <w:lang w:val="en-US"/>
        </w:rPr>
        <w:t xml:space="preserve"> wish to control the earth for human benefit, with the need to share and not destroy what we rely on. Humanity cannot completely control the earth, and neither should it try to, as we are reliant on its full complexity. Our society should strive for a stable environment, in part by taking a stewardship approach to land management. This requires accepting responsibilities, such as to future generations and to other life, when taking land management decisions. (</w:t>
      </w:r>
      <w:proofErr w:type="gramStart"/>
      <w:r>
        <w:rPr>
          <w:rFonts w:ascii="Helvetica Neue" w:hAnsi="Helvetica Neue"/>
          <w:shd w:val="clear" w:color="auto" w:fill="FFFFFF"/>
          <w:lang w:val="en-US"/>
        </w:rPr>
        <w:t>see</w:t>
      </w:r>
      <w:proofErr w:type="gramEnd"/>
      <w:r>
        <w:rPr>
          <w:rFonts w:ascii="Helvetica Neue" w:hAnsi="Helvetica Neue"/>
          <w:shd w:val="clear" w:color="auto" w:fill="FFFFFF"/>
          <w:lang w:val="en-US"/>
        </w:rPr>
        <w:t xml:space="preserve"> PB101-105, PB201-206, PB305, MG201, RR200,201,203, 205 RR406, RR1000-1006 and WH001-</w:t>
      </w:r>
      <w:del w:id="16" w:author="Tony Firkins" w:date="2023-05-18T08:11:00Z">
        <w:r w:rsidR="008A7EAF" w:rsidRPr="00B11C71">
          <w:rPr>
            <w:rFonts w:eastAsia="Times New Roman" w:cstheme="minorHAnsi"/>
            <w:color w:val="212529"/>
          </w:rPr>
          <w:delText xml:space="preserve"> </w:delText>
        </w:r>
      </w:del>
      <w:r>
        <w:rPr>
          <w:rFonts w:ascii="Helvetica Neue" w:hAnsi="Helvetica Neue"/>
          <w:shd w:val="clear" w:color="auto" w:fill="FFFFFF"/>
          <w:lang w:val="en-US"/>
        </w:rPr>
        <w:t>WH101).</w:t>
      </w:r>
    </w:p>
    <w:p w14:paraId="3A763A90" w14:textId="77777777" w:rsidR="00B81491" w:rsidRDefault="00B81491">
      <w:pPr>
        <w:pStyle w:val="Body"/>
        <w:rPr>
          <w:ins w:id="17" w:author="Tony Firkins" w:date="2023-05-18T08:11:00Z"/>
          <w:rFonts w:ascii="Helvetica Neue" w:eastAsia="Helvetica Neue" w:hAnsi="Helvetica Neue" w:cs="Helvetica Neue"/>
          <w:shd w:val="clear" w:color="auto" w:fill="FFFFFF"/>
        </w:rPr>
      </w:pPr>
    </w:p>
    <w:p w14:paraId="64B17C67" w14:textId="58D75B74" w:rsidR="00B81491" w:rsidRDefault="007E6A76">
      <w:pPr>
        <w:pStyle w:val="Body"/>
        <w:rPr>
          <w:rFonts w:ascii="Helvetica Neue" w:eastAsia="Helvetica Neue" w:hAnsi="Helvetica Neue" w:cs="Helvetica Neue"/>
          <w:shd w:val="clear" w:color="auto" w:fill="FFFFFF"/>
        </w:rPr>
      </w:pPr>
      <w:r>
        <w:rPr>
          <w:rFonts w:ascii="Helvetica Neue" w:hAnsi="Helvetica Neue"/>
          <w:b/>
          <w:bCs/>
          <w:shd w:val="clear" w:color="auto" w:fill="FFFFFF"/>
          <w:lang w:val="de-DE"/>
        </w:rPr>
        <w:t>LD002</w:t>
      </w:r>
      <w:del w:id="18" w:author="Tony Firkins" w:date="2023-05-18T08:11:00Z">
        <w:r w:rsidR="008A7EAF" w:rsidRPr="00B11C71">
          <w:rPr>
            <w:rFonts w:eastAsia="Times New Roman" w:cstheme="minorHAnsi"/>
            <w:color w:val="212529"/>
          </w:rPr>
          <w:delText> </w:delText>
        </w:r>
      </w:del>
      <w:ins w:id="19" w:author="Tony Firkins" w:date="2023-05-18T08:11:00Z">
        <w:r>
          <w:rPr>
            <w:rFonts w:ascii="Helvetica Neue" w:hAnsi="Helvetica Neue"/>
            <w:shd w:val="clear" w:color="auto" w:fill="FFFFFF"/>
            <w:lang w:val="en-US"/>
          </w:rPr>
          <w:t xml:space="preserve"> </w:t>
        </w:r>
      </w:ins>
      <w:r>
        <w:rPr>
          <w:rFonts w:ascii="Helvetica Neue" w:hAnsi="Helvetica Neue"/>
          <w:shd w:val="clear" w:color="auto" w:fill="FFFFFF"/>
          <w:lang w:val="en-US"/>
        </w:rPr>
        <w:t>Land is finite, the primary source of all real wealth, and a common heritage. The way land is managed needs to deliver good soil health, good human health, and a resilient society, as well as maintain a stable climate and diverse ecosystems. This currently is not happening because our economy has a dysfunctional relationship with the land. A small number of people control most of the land, mostly for historical reasons, but also due to wealth inequality. This is unjust. In UK law today the Crown and Duchies of Cornwall and Lancaster are the default owners of land if no one else holds the land title.</w:t>
      </w:r>
      <w:ins w:id="20" w:author="Tony Firkins" w:date="2023-05-18T08:11:00Z">
        <w:r>
          <w:rPr>
            <w:rFonts w:ascii="Helvetica Neue" w:hAnsi="Helvetica Neue"/>
            <w:shd w:val="clear" w:color="auto" w:fill="FFFFFF"/>
            <w:lang w:val="en-US"/>
          </w:rPr>
          <w:t xml:space="preserve"> </w:t>
        </w:r>
      </w:ins>
    </w:p>
    <w:p w14:paraId="07FE704F" w14:textId="77777777" w:rsidR="00B81491" w:rsidRDefault="00B81491">
      <w:pPr>
        <w:pStyle w:val="Body"/>
        <w:rPr>
          <w:ins w:id="21" w:author="Tony Firkins" w:date="2023-05-18T08:11:00Z"/>
          <w:rFonts w:ascii="Helvetica Neue" w:eastAsia="Helvetica Neue" w:hAnsi="Helvetica Neue" w:cs="Helvetica Neue"/>
          <w:shd w:val="clear" w:color="auto" w:fill="FFFFFF"/>
        </w:rPr>
      </w:pPr>
    </w:p>
    <w:p w14:paraId="472747F6" w14:textId="77777777" w:rsidR="00B81491" w:rsidRDefault="007E6A76">
      <w:pPr>
        <w:pStyle w:val="Body"/>
        <w:rPr>
          <w:rFonts w:ascii="Helvetica Neue" w:eastAsia="Helvetica Neue" w:hAnsi="Helvetica Neue" w:cs="Helvetica Neue"/>
          <w:b/>
          <w:bCs/>
          <w:shd w:val="clear" w:color="auto" w:fill="FFFFFF"/>
        </w:rPr>
      </w:pPr>
      <w:bookmarkStart w:id="22" w:name="_Toc127548329"/>
      <w:r>
        <w:rPr>
          <w:rFonts w:ascii="Helvetica Neue" w:hAnsi="Helvetica Neue"/>
          <w:b/>
          <w:bCs/>
          <w:shd w:val="clear" w:color="auto" w:fill="FFFFFF"/>
          <w:lang w:val="de-DE"/>
        </w:rPr>
        <w:t>LD100</w:t>
      </w:r>
      <w:r>
        <w:rPr>
          <w:rFonts w:ascii="Helvetica Neue" w:hAnsi="Helvetica Neue"/>
          <w:shd w:val="clear" w:color="auto" w:fill="FFFFFF"/>
        </w:rPr>
        <w:t xml:space="preserve"> </w:t>
      </w:r>
      <w:r>
        <w:rPr>
          <w:rFonts w:ascii="Helvetica Neue" w:hAnsi="Helvetica Neue"/>
          <w:b/>
          <w:bCs/>
          <w:shd w:val="clear" w:color="auto" w:fill="FFFFFF"/>
          <w:lang w:val="en-US"/>
        </w:rPr>
        <w:t>Land principles:</w:t>
      </w:r>
      <w:bookmarkEnd w:id="22"/>
      <w:ins w:id="23" w:author="Tony Firkins" w:date="2023-05-18T08:11:00Z">
        <w:r>
          <w:rPr>
            <w:rFonts w:ascii="Helvetica Neue" w:hAnsi="Helvetica Neue"/>
            <w:b/>
            <w:bCs/>
            <w:shd w:val="clear" w:color="auto" w:fill="FFFFFF"/>
            <w:lang w:val="en-US"/>
          </w:rPr>
          <w:t xml:space="preserve"> </w:t>
        </w:r>
      </w:ins>
    </w:p>
    <w:p w14:paraId="49008A39" w14:textId="77777777" w:rsidR="00B81491" w:rsidRDefault="007E6A76">
      <w:pPr>
        <w:pStyle w:val="Body"/>
        <w:numPr>
          <w:ilvl w:val="0"/>
          <w:numId w:val="2"/>
        </w:numPr>
        <w:rPr>
          <w:rFonts w:ascii="Helvetica Neue" w:hAnsi="Helvetica Neue" w:hint="eastAsia"/>
          <w:lang w:val="en-US"/>
        </w:rPr>
      </w:pPr>
      <w:r>
        <w:rPr>
          <w:rFonts w:ascii="Helvetica Neue" w:hAnsi="Helvetica Neue"/>
          <w:shd w:val="clear" w:color="auto" w:fill="FFFFFF"/>
          <w:lang w:val="en-US"/>
        </w:rPr>
        <w:t>The overrunning of the planet’s natural limits and the unsustainable use of its resources should be considered as one challenge (see the Philosophical Basis)</w:t>
      </w:r>
    </w:p>
    <w:p w14:paraId="34C38F17" w14:textId="77777777" w:rsidR="00B81491" w:rsidRDefault="007E6A76">
      <w:pPr>
        <w:pStyle w:val="Body"/>
        <w:numPr>
          <w:ilvl w:val="0"/>
          <w:numId w:val="2"/>
        </w:numPr>
        <w:rPr>
          <w:rFonts w:ascii="Helvetica Neue" w:hAnsi="Helvetica Neue" w:hint="eastAsia"/>
          <w:lang w:val="en-US"/>
        </w:rPr>
      </w:pPr>
      <w:r>
        <w:rPr>
          <w:rFonts w:ascii="Helvetica Neue" w:hAnsi="Helvetica Neue"/>
          <w:shd w:val="clear" w:color="auto" w:fill="FFFFFF"/>
          <w:lang w:val="en-US"/>
        </w:rPr>
        <w:t>Human activity must be managed within Earth’s natural limits</w:t>
      </w:r>
    </w:p>
    <w:p w14:paraId="4D552BCA" w14:textId="77777777" w:rsidR="00B81491" w:rsidRDefault="007E6A76">
      <w:pPr>
        <w:pStyle w:val="Body"/>
        <w:numPr>
          <w:ilvl w:val="0"/>
          <w:numId w:val="2"/>
        </w:numPr>
        <w:rPr>
          <w:rFonts w:ascii="Helvetica Neue" w:hAnsi="Helvetica Neue" w:hint="eastAsia"/>
          <w:lang w:val="en-US"/>
        </w:rPr>
      </w:pPr>
      <w:r>
        <w:rPr>
          <w:rFonts w:ascii="Helvetica Neue" w:hAnsi="Helvetica Neue"/>
          <w:shd w:val="clear" w:color="auto" w:fill="FFFFFF"/>
          <w:lang w:val="en-US"/>
        </w:rPr>
        <w:t>Land is held in trust and managed by human society for its own needs and the needs of other species and future generations; its use should enhance the richness of life</w:t>
      </w:r>
    </w:p>
    <w:p w14:paraId="577DB455" w14:textId="77777777" w:rsidR="00B81491" w:rsidRDefault="007E6A76">
      <w:pPr>
        <w:pStyle w:val="Body"/>
        <w:numPr>
          <w:ilvl w:val="0"/>
          <w:numId w:val="2"/>
        </w:numPr>
        <w:rPr>
          <w:rFonts w:ascii="Helvetica Neue" w:hAnsi="Helvetica Neue" w:hint="eastAsia"/>
          <w:lang w:val="en-US"/>
        </w:rPr>
      </w:pPr>
      <w:r>
        <w:rPr>
          <w:rFonts w:ascii="Helvetica Neue" w:hAnsi="Helvetica Neue"/>
          <w:shd w:val="clear" w:color="auto" w:fill="FFFFFF"/>
          <w:lang w:val="en-US"/>
        </w:rPr>
        <w:t>Land management is crucial in securing the protection, regeneration, and restoration of nature</w:t>
      </w:r>
    </w:p>
    <w:p w14:paraId="0C7BF374" w14:textId="77777777" w:rsidR="00B81491" w:rsidRDefault="007E6A76">
      <w:pPr>
        <w:pStyle w:val="Body"/>
        <w:numPr>
          <w:ilvl w:val="0"/>
          <w:numId w:val="2"/>
        </w:numPr>
        <w:rPr>
          <w:rFonts w:ascii="Helvetica Neue" w:hAnsi="Helvetica Neue" w:hint="eastAsia"/>
          <w:lang w:val="en-US"/>
        </w:rPr>
      </w:pPr>
      <w:r>
        <w:rPr>
          <w:rFonts w:ascii="Helvetica Neue" w:hAnsi="Helvetica Neue"/>
          <w:shd w:val="clear" w:color="auto" w:fill="FFFFFF"/>
          <w:lang w:val="en-US"/>
        </w:rPr>
        <w:t xml:space="preserve">Land management should </w:t>
      </w:r>
      <w:proofErr w:type="spellStart"/>
      <w:r>
        <w:rPr>
          <w:rFonts w:ascii="Helvetica Neue" w:hAnsi="Helvetica Neue"/>
          <w:shd w:val="clear" w:color="auto" w:fill="FFFFFF"/>
          <w:lang w:val="en-US"/>
        </w:rPr>
        <w:t>maximise</w:t>
      </w:r>
      <w:proofErr w:type="spellEnd"/>
      <w:r>
        <w:rPr>
          <w:rFonts w:ascii="Helvetica Neue" w:hAnsi="Helvetica Neue"/>
          <w:shd w:val="clear" w:color="auto" w:fill="FFFFFF"/>
          <w:lang w:val="en-US"/>
        </w:rPr>
        <w:t xml:space="preserve"> multiple benefits of land</w:t>
      </w:r>
    </w:p>
    <w:p w14:paraId="0A376310" w14:textId="77777777" w:rsidR="00B81491" w:rsidRDefault="007E6A76">
      <w:pPr>
        <w:pStyle w:val="Body"/>
        <w:numPr>
          <w:ilvl w:val="0"/>
          <w:numId w:val="2"/>
        </w:numPr>
        <w:rPr>
          <w:rFonts w:ascii="Helvetica Neue" w:hAnsi="Helvetica Neue" w:hint="eastAsia"/>
          <w:lang w:val="en-US"/>
        </w:rPr>
      </w:pPr>
      <w:r>
        <w:rPr>
          <w:rFonts w:ascii="Helvetica Neue" w:hAnsi="Helvetica Neue"/>
          <w:shd w:val="clear" w:color="auto" w:fill="FFFFFF"/>
          <w:lang w:val="en-US"/>
        </w:rPr>
        <w:t>The rights and responsibilities of those who hold land will be transparent and accountable</w:t>
      </w:r>
    </w:p>
    <w:p w14:paraId="09E01FF4" w14:textId="77777777" w:rsidR="00B81491" w:rsidRDefault="007E6A76">
      <w:pPr>
        <w:pStyle w:val="Body"/>
        <w:numPr>
          <w:ilvl w:val="0"/>
          <w:numId w:val="2"/>
        </w:numPr>
        <w:rPr>
          <w:rFonts w:ascii="Helvetica Neue" w:hAnsi="Helvetica Neue" w:hint="eastAsia"/>
          <w:lang w:val="en-US"/>
        </w:rPr>
      </w:pPr>
      <w:r>
        <w:rPr>
          <w:rFonts w:ascii="Helvetica Neue" w:hAnsi="Helvetica Neue"/>
          <w:shd w:val="clear" w:color="auto" w:fill="FFFFFF"/>
          <w:lang w:val="en-US"/>
        </w:rPr>
        <w:t>People may have rights over the use of land but this should not give unconditional ownership or control of it</w:t>
      </w:r>
    </w:p>
    <w:p w14:paraId="76367D86" w14:textId="77777777" w:rsidR="00B81491" w:rsidRDefault="007E6A76">
      <w:pPr>
        <w:pStyle w:val="Body"/>
        <w:numPr>
          <w:ilvl w:val="0"/>
          <w:numId w:val="2"/>
        </w:numPr>
        <w:rPr>
          <w:rFonts w:ascii="Helvetica Neue" w:hAnsi="Helvetica Neue" w:hint="eastAsia"/>
          <w:lang w:val="en-US"/>
        </w:rPr>
      </w:pPr>
      <w:r>
        <w:rPr>
          <w:rFonts w:ascii="Helvetica Neue" w:hAnsi="Helvetica Neue"/>
          <w:shd w:val="clear" w:color="auto" w:fill="FFFFFF"/>
          <w:lang w:val="en-US"/>
        </w:rPr>
        <w:t>Land should be managed for the “common good” of communities and therefore relevant communities should have a role in determining its use</w:t>
      </w:r>
    </w:p>
    <w:p w14:paraId="237A6C20" w14:textId="77777777" w:rsidR="00B81491" w:rsidRDefault="007E6A76">
      <w:pPr>
        <w:pStyle w:val="Body"/>
        <w:numPr>
          <w:ilvl w:val="0"/>
          <w:numId w:val="2"/>
        </w:numPr>
        <w:rPr>
          <w:rFonts w:ascii="Helvetica Neue" w:hAnsi="Helvetica Neue" w:hint="eastAsia"/>
          <w:lang w:val="en-US"/>
        </w:rPr>
      </w:pPr>
      <w:r>
        <w:rPr>
          <w:rFonts w:ascii="Helvetica Neue" w:hAnsi="Helvetica Neue"/>
          <w:shd w:val="clear" w:color="auto" w:fill="FFFFFF"/>
          <w:lang w:val="en-US"/>
        </w:rPr>
        <w:lastRenderedPageBreak/>
        <w:t>Land use change should be largely implemented at the landscape scale, at which natural systems tend to work best</w:t>
      </w:r>
    </w:p>
    <w:p w14:paraId="2A92D76D" w14:textId="77777777" w:rsidR="00B81491" w:rsidRDefault="007E6A76">
      <w:pPr>
        <w:pStyle w:val="Body"/>
        <w:numPr>
          <w:ilvl w:val="0"/>
          <w:numId w:val="2"/>
        </w:numPr>
        <w:rPr>
          <w:rFonts w:ascii="Helvetica Neue" w:hAnsi="Helvetica Neue" w:hint="eastAsia"/>
          <w:lang w:val="en-US"/>
        </w:rPr>
      </w:pPr>
      <w:r>
        <w:rPr>
          <w:rFonts w:ascii="Helvetica Neue" w:hAnsi="Helvetica Neue"/>
          <w:shd w:val="clear" w:color="auto" w:fill="FFFFFF"/>
          <w:lang w:val="en-US"/>
        </w:rPr>
        <w:t>Benefits that come from holding land title should be distributed according to need (mainly via taxation)</w:t>
      </w:r>
    </w:p>
    <w:p w14:paraId="5E5F353B" w14:textId="15D39541" w:rsidR="00B81491" w:rsidRDefault="007E6A76">
      <w:pPr>
        <w:pStyle w:val="Body"/>
        <w:numPr>
          <w:ilvl w:val="0"/>
          <w:numId w:val="2"/>
        </w:numPr>
        <w:spacing w:after="200"/>
        <w:rPr>
          <w:rFonts w:ascii="Helvetica Neue" w:hAnsi="Helvetica Neue" w:hint="eastAsia"/>
          <w:lang w:val="en-US"/>
        </w:rPr>
      </w:pPr>
      <w:r>
        <w:rPr>
          <w:rFonts w:ascii="Helvetica Neue" w:hAnsi="Helvetica Neue"/>
          <w:shd w:val="clear" w:color="auto" w:fill="FFFFFF"/>
          <w:lang w:val="en-US"/>
        </w:rPr>
        <w:t xml:space="preserve">Treating land as a </w:t>
      </w:r>
      <w:del w:id="24" w:author="Tony Firkins" w:date="2023-05-18T08:11:00Z">
        <w:r w:rsidR="008A7EAF" w:rsidRPr="00B11C71">
          <w:rPr>
            <w:rFonts w:eastAsia="Times New Roman" w:cstheme="minorHAnsi"/>
            <w:color w:val="212529"/>
          </w:rPr>
          <w:delText>capital investment</w:delText>
        </w:r>
      </w:del>
      <w:ins w:id="25" w:author="Tony Firkins" w:date="2023-05-18T08:11:00Z">
        <w:r>
          <w:rPr>
            <w:rFonts w:ascii="Helvetica Neue" w:hAnsi="Helvetica Neue"/>
            <w:shd w:val="clear" w:color="auto" w:fill="FFFFFF"/>
            <w:lang w:val="en-US"/>
          </w:rPr>
          <w:t>store of wealth</w:t>
        </w:r>
      </w:ins>
      <w:r>
        <w:rPr>
          <w:rFonts w:ascii="Helvetica Neue" w:hAnsi="Helvetica Neue"/>
          <w:shd w:val="clear" w:color="auto" w:fill="FFFFFF"/>
          <w:lang w:val="en-US"/>
        </w:rPr>
        <w:t xml:space="preserve"> should be discouraged, as </w:t>
      </w:r>
      <w:del w:id="26" w:author="Tony Firkins" w:date="2023-05-18T08:11:00Z">
        <w:r w:rsidR="008A7EAF" w:rsidRPr="00B11C71">
          <w:rPr>
            <w:rFonts w:eastAsia="Times New Roman" w:cstheme="minorHAnsi"/>
            <w:color w:val="212529"/>
          </w:rPr>
          <w:delText>will be</w:delText>
        </w:r>
      </w:del>
      <w:ins w:id="27" w:author="Tony Firkins" w:date="2023-05-18T08:11:00Z">
        <w:r>
          <w:rPr>
            <w:rFonts w:ascii="Helvetica Neue" w:hAnsi="Helvetica Neue"/>
            <w:shd w:val="clear" w:color="auto" w:fill="FFFFFF"/>
            <w:lang w:val="en-US"/>
          </w:rPr>
          <w:t>should</w:t>
        </w:r>
      </w:ins>
      <w:r>
        <w:rPr>
          <w:rFonts w:ascii="Helvetica Neue" w:hAnsi="Helvetica Neue"/>
          <w:shd w:val="clear" w:color="auto" w:fill="FFFFFF"/>
          <w:lang w:val="en-US"/>
        </w:rPr>
        <w:t xml:space="preserve"> trading it for speculative profit</w:t>
      </w:r>
    </w:p>
    <w:p w14:paraId="058A00F6" w14:textId="77777777" w:rsidR="00B81491" w:rsidRDefault="007E6A76">
      <w:pPr>
        <w:pStyle w:val="Body"/>
        <w:spacing w:after="20"/>
        <w:rPr>
          <w:rFonts w:ascii="Helvetica Neue" w:eastAsia="Helvetica Neue" w:hAnsi="Helvetica Neue" w:cs="Helvetica Neue"/>
          <w:b/>
          <w:bCs/>
          <w:shd w:val="clear" w:color="auto" w:fill="FFFFFF"/>
        </w:rPr>
      </w:pPr>
      <w:bookmarkStart w:id="28" w:name="_Toc127548330"/>
      <w:r>
        <w:rPr>
          <w:rFonts w:ascii="Helvetica Neue" w:hAnsi="Helvetica Neue"/>
          <w:b/>
          <w:bCs/>
          <w:shd w:val="clear" w:color="auto" w:fill="FFFFFF"/>
          <w:lang w:val="en-US"/>
        </w:rPr>
        <w:t>LD200 Outcomes</w:t>
      </w:r>
      <w:bookmarkEnd w:id="28"/>
    </w:p>
    <w:p w14:paraId="1A539FC2" w14:textId="77777777" w:rsidR="00B81491" w:rsidRDefault="007E6A76">
      <w:pPr>
        <w:pStyle w:val="Body"/>
        <w:spacing w:after="20"/>
        <w:ind w:left="720"/>
        <w:rPr>
          <w:rFonts w:ascii="Helvetica Neue" w:eastAsia="Helvetica Neue" w:hAnsi="Helvetica Neue" w:cs="Helvetica Neue"/>
          <w:shd w:val="clear" w:color="auto" w:fill="FFFFFF"/>
        </w:rPr>
      </w:pPr>
      <w:r>
        <w:rPr>
          <w:rFonts w:ascii="Helvetica Neue" w:hAnsi="Helvetica Neue"/>
          <w:shd w:val="clear" w:color="auto" w:fill="FFFFFF"/>
          <w:lang w:val="en-US"/>
        </w:rPr>
        <w:t>Our policies aim to deliver the following which together define the “common good” within this context:</w:t>
      </w:r>
    </w:p>
    <w:p w14:paraId="15248668" w14:textId="4DCD239C" w:rsidR="00B81491" w:rsidRDefault="007E6A76">
      <w:pPr>
        <w:pStyle w:val="Body"/>
        <w:numPr>
          <w:ilvl w:val="0"/>
          <w:numId w:val="2"/>
        </w:numPr>
        <w:rPr>
          <w:rFonts w:ascii="Helvetica Neue" w:hAnsi="Helvetica Neue" w:hint="eastAsia"/>
          <w:lang w:val="en-US"/>
        </w:rPr>
      </w:pPr>
      <w:r>
        <w:rPr>
          <w:rFonts w:ascii="Helvetica Neue" w:hAnsi="Helvetica Neue"/>
          <w:shd w:val="clear" w:color="auto" w:fill="FFFFFF"/>
          <w:lang w:val="en-US"/>
        </w:rPr>
        <w:t>improved transparency of information about the</w:t>
      </w:r>
      <w:del w:id="29" w:author="Tony Firkins" w:date="2023-05-18T08:11:00Z">
        <w:r w:rsidR="008A7EAF" w:rsidRPr="00B11C71">
          <w:rPr>
            <w:rFonts w:eastAsia="Times New Roman" w:cstheme="minorHAnsi"/>
            <w:color w:val="212529"/>
          </w:rPr>
          <w:delText> </w:delText>
        </w:r>
      </w:del>
      <w:ins w:id="30" w:author="Tony Firkins" w:date="2023-05-18T08:11:00Z">
        <w:r>
          <w:rPr>
            <w:rFonts w:ascii="Helvetica Neue" w:hAnsi="Helvetica Neue"/>
            <w:shd w:val="clear" w:color="auto" w:fill="FFFFFF"/>
            <w:lang w:val="en-US"/>
          </w:rPr>
          <w:t xml:space="preserve"> </w:t>
        </w:r>
      </w:ins>
      <w:r>
        <w:rPr>
          <w:rFonts w:ascii="Helvetica Neue" w:hAnsi="Helvetica Neue"/>
          <w:b/>
          <w:bCs/>
          <w:shd w:val="clear" w:color="auto" w:fill="FFFFFF"/>
          <w:lang w:val="en-US"/>
        </w:rPr>
        <w:t>ownership</w:t>
      </w:r>
      <w:del w:id="31" w:author="Tony Firkins" w:date="2023-05-18T08:11:00Z">
        <w:r w:rsidR="008A7EAF" w:rsidRPr="00B11C71">
          <w:rPr>
            <w:rFonts w:eastAsia="Times New Roman" w:cstheme="minorHAnsi"/>
            <w:color w:val="212529"/>
          </w:rPr>
          <w:delText> </w:delText>
        </w:r>
      </w:del>
      <w:ins w:id="32" w:author="Tony Firkins" w:date="2023-05-18T08:11:00Z">
        <w:r>
          <w:rPr>
            <w:rFonts w:ascii="Helvetica Neue" w:hAnsi="Helvetica Neue"/>
            <w:shd w:val="clear" w:color="auto" w:fill="FFFFFF"/>
            <w:lang w:val="en-US"/>
          </w:rPr>
          <w:t xml:space="preserve"> </w:t>
        </w:r>
      </w:ins>
      <w:r>
        <w:rPr>
          <w:rFonts w:ascii="Helvetica Neue" w:hAnsi="Helvetica Neue"/>
          <w:shd w:val="clear" w:color="auto" w:fill="FFFFFF"/>
          <w:lang w:val="en-US"/>
        </w:rPr>
        <w:t>of land</w:t>
      </w:r>
    </w:p>
    <w:p w14:paraId="35450EB6" w14:textId="7C62D08E" w:rsidR="00B81491" w:rsidRDefault="007E6A76">
      <w:pPr>
        <w:pStyle w:val="Body"/>
        <w:numPr>
          <w:ilvl w:val="0"/>
          <w:numId w:val="2"/>
        </w:numPr>
        <w:rPr>
          <w:rFonts w:ascii="Helvetica Neue" w:hAnsi="Helvetica Neue" w:hint="eastAsia"/>
          <w:lang w:val="en-US"/>
        </w:rPr>
      </w:pPr>
      <w:r>
        <w:rPr>
          <w:rFonts w:ascii="Helvetica Neue" w:hAnsi="Helvetica Neue"/>
          <w:shd w:val="clear" w:color="auto" w:fill="FFFFFF"/>
          <w:lang w:val="en-US"/>
        </w:rPr>
        <w:t>increasing</w:t>
      </w:r>
      <w:del w:id="33" w:author="Tony Firkins" w:date="2023-05-18T08:11:00Z">
        <w:r w:rsidR="008A7EAF" w:rsidRPr="00B11C71">
          <w:rPr>
            <w:rFonts w:eastAsia="Times New Roman" w:cstheme="minorHAnsi"/>
            <w:color w:val="212529"/>
          </w:rPr>
          <w:delText> </w:delText>
        </w:r>
      </w:del>
      <w:ins w:id="34" w:author="Tony Firkins" w:date="2023-05-18T08:11:00Z">
        <w:r>
          <w:rPr>
            <w:rFonts w:ascii="Helvetica Neue" w:hAnsi="Helvetica Neue"/>
            <w:shd w:val="clear" w:color="auto" w:fill="FFFFFF"/>
            <w:lang w:val="en-US"/>
          </w:rPr>
          <w:t xml:space="preserve"> </w:t>
        </w:r>
      </w:ins>
      <w:r>
        <w:rPr>
          <w:rFonts w:ascii="Helvetica Neue" w:hAnsi="Helvetica Neue"/>
          <w:b/>
          <w:bCs/>
          <w:shd w:val="clear" w:color="auto" w:fill="FFFFFF"/>
          <w:lang w:val="en-US"/>
        </w:rPr>
        <w:t>equality of access</w:t>
      </w:r>
      <w:del w:id="35" w:author="Tony Firkins" w:date="2023-05-18T08:11:00Z">
        <w:r w:rsidR="008A7EAF" w:rsidRPr="00B11C71">
          <w:rPr>
            <w:rFonts w:eastAsia="Times New Roman" w:cstheme="minorHAnsi"/>
            <w:color w:val="212529"/>
          </w:rPr>
          <w:delText> </w:delText>
        </w:r>
      </w:del>
      <w:ins w:id="36" w:author="Tony Firkins" w:date="2023-05-18T08:11:00Z">
        <w:r>
          <w:rPr>
            <w:rFonts w:ascii="Helvetica Neue" w:hAnsi="Helvetica Neue"/>
            <w:shd w:val="clear" w:color="auto" w:fill="FFFFFF"/>
            <w:lang w:val="en-US"/>
          </w:rPr>
          <w:t xml:space="preserve"> </w:t>
        </w:r>
      </w:ins>
      <w:r>
        <w:rPr>
          <w:rFonts w:ascii="Helvetica Neue" w:hAnsi="Helvetica Neue"/>
          <w:shd w:val="clear" w:color="auto" w:fill="FFFFFF"/>
          <w:lang w:val="en-US"/>
        </w:rPr>
        <w:t>to land for recreation, health, education, to grow food and reduce wealth inequality</w:t>
      </w:r>
      <w:ins w:id="37" w:author="Tony Firkins" w:date="2023-05-18T08:11:00Z">
        <w:r>
          <w:rPr>
            <w:rFonts w:ascii="Helvetica Neue" w:hAnsi="Helvetica Neue"/>
            <w:shd w:val="clear" w:color="auto" w:fill="FFFFFF"/>
            <w:lang w:val="en-US"/>
          </w:rPr>
          <w:t xml:space="preserve"> </w:t>
        </w:r>
      </w:ins>
    </w:p>
    <w:p w14:paraId="3552282C" w14:textId="69C90F19" w:rsidR="00B81491" w:rsidRDefault="007E6A76">
      <w:pPr>
        <w:pStyle w:val="Body"/>
        <w:numPr>
          <w:ilvl w:val="0"/>
          <w:numId w:val="2"/>
        </w:numPr>
        <w:rPr>
          <w:rFonts w:ascii="Helvetica Neue" w:hAnsi="Helvetica Neue" w:hint="eastAsia"/>
        </w:rPr>
      </w:pPr>
      <w:commentRangeStart w:id="38"/>
      <w:r>
        <w:rPr>
          <w:rFonts w:ascii="Helvetica Neue" w:hAnsi="Helvetica Neue"/>
          <w:shd w:val="clear" w:color="auto" w:fill="FFFFFF"/>
        </w:rPr>
        <w:t>a</w:t>
      </w:r>
      <w:commentRangeEnd w:id="38"/>
      <w:r w:rsidR="00FA71CF">
        <w:rPr>
          <w:rStyle w:val="CommentReference"/>
          <w:rFonts w:cs="Times New Roman"/>
          <w:color w:val="auto"/>
          <w:lang w:val="en-US" w:eastAsia="en-US"/>
          <w14:textOutline w14:w="0" w14:cap="rnd" w14:cmpd="sng" w14:algn="ctr">
            <w14:noFill/>
            <w14:prstDash w14:val="solid"/>
            <w14:bevel/>
          </w14:textOutline>
        </w:rPr>
        <w:commentReference w:id="38"/>
      </w:r>
      <w:del w:id="39" w:author="Tony Firkins" w:date="2023-05-18T08:11:00Z">
        <w:r w:rsidR="008A7EAF" w:rsidRPr="00B11C71">
          <w:rPr>
            <w:rFonts w:eastAsia="Times New Roman" w:cstheme="minorHAnsi"/>
            <w:color w:val="212529"/>
          </w:rPr>
          <w:delText> </w:delText>
        </w:r>
      </w:del>
      <w:ins w:id="40" w:author="Tony Firkins" w:date="2023-05-18T08:11:00Z">
        <w:r>
          <w:rPr>
            <w:rFonts w:ascii="Helvetica Neue" w:hAnsi="Helvetica Neue"/>
            <w:shd w:val="clear" w:color="auto" w:fill="FFFFFF"/>
          </w:rPr>
          <w:t xml:space="preserve"> </w:t>
        </w:r>
      </w:ins>
      <w:r>
        <w:rPr>
          <w:rFonts w:ascii="Helvetica Neue" w:hAnsi="Helvetica Neue"/>
          <w:b/>
          <w:bCs/>
          <w:shd w:val="clear" w:color="auto" w:fill="FFFFFF"/>
          <w:lang w:val="fr-FR"/>
        </w:rPr>
        <w:t>transition</w:t>
      </w:r>
      <w:del w:id="41" w:author="Tony Firkins" w:date="2023-05-18T08:11:00Z">
        <w:r w:rsidR="008A7EAF" w:rsidRPr="00B11C71">
          <w:rPr>
            <w:rFonts w:eastAsia="Times New Roman" w:cstheme="minorHAnsi"/>
            <w:color w:val="212529"/>
          </w:rPr>
          <w:delText> </w:delText>
        </w:r>
      </w:del>
      <w:ins w:id="42" w:author="Tony Firkins" w:date="2023-05-18T08:11:00Z">
        <w:r>
          <w:rPr>
            <w:rFonts w:ascii="Helvetica Neue" w:hAnsi="Helvetica Neue"/>
            <w:shd w:val="clear" w:color="auto" w:fill="FFFFFF"/>
            <w:lang w:val="en-US"/>
          </w:rPr>
          <w:t xml:space="preserve"> </w:t>
        </w:r>
      </w:ins>
      <w:r>
        <w:rPr>
          <w:rFonts w:ascii="Helvetica Neue" w:hAnsi="Helvetica Neue"/>
          <w:shd w:val="clear" w:color="auto" w:fill="FFFFFF"/>
          <w:lang w:val="en-US"/>
        </w:rPr>
        <w:t xml:space="preserve">in land-use that will </w:t>
      </w:r>
      <w:del w:id="43" w:author="Tony Firkins" w:date="2023-05-18T08:11:00Z">
        <w:r w:rsidR="008A7EAF" w:rsidRPr="00B11C71">
          <w:rPr>
            <w:rFonts w:eastAsia="Times New Roman" w:cstheme="minorHAnsi"/>
            <w:color w:val="212529"/>
          </w:rPr>
          <w:delText>take place over a period of</w:delText>
        </w:r>
      </w:del>
      <w:ins w:id="44" w:author="Tony Firkins" w:date="2023-05-18T08:11:00Z">
        <w:r>
          <w:rPr>
            <w:rFonts w:ascii="Helvetica Neue" w:hAnsi="Helvetica Neue"/>
            <w:shd w:val="clear" w:color="auto" w:fill="FFFFFF"/>
            <w:lang w:val="en-US"/>
          </w:rPr>
          <w:t>be nearing completion in</w:t>
        </w:r>
      </w:ins>
      <w:r>
        <w:rPr>
          <w:rFonts w:ascii="Helvetica Neue" w:hAnsi="Helvetica Neue"/>
          <w:shd w:val="clear" w:color="auto" w:fill="FFFFFF"/>
          <w:lang w:val="en-US"/>
        </w:rPr>
        <w:t xml:space="preserve"> 10 years</w:t>
      </w:r>
      <w:ins w:id="45" w:author="Tony Firkins" w:date="2023-05-18T08:11:00Z">
        <w:r>
          <w:rPr>
            <w:rFonts w:ascii="Helvetica Neue" w:hAnsi="Helvetica Neue"/>
            <w:shd w:val="clear" w:color="auto" w:fill="FFFFFF"/>
            <w:lang w:val="en-US"/>
          </w:rPr>
          <w:t xml:space="preserve"> </w:t>
        </w:r>
      </w:ins>
    </w:p>
    <w:p w14:paraId="2BDBE179" w14:textId="18F334AC" w:rsidR="00B81491" w:rsidRDefault="007E6A76">
      <w:pPr>
        <w:pStyle w:val="Body"/>
        <w:numPr>
          <w:ilvl w:val="0"/>
          <w:numId w:val="2"/>
        </w:numPr>
        <w:rPr>
          <w:rFonts w:ascii="Helvetica Neue" w:hAnsi="Helvetica Neue" w:hint="eastAsia"/>
          <w:lang w:val="en-US"/>
        </w:rPr>
      </w:pPr>
      <w:r>
        <w:rPr>
          <w:rFonts w:ascii="Helvetica Neue" w:hAnsi="Helvetica Neue"/>
          <w:shd w:val="clear" w:color="auto" w:fill="FFFFFF"/>
          <w:lang w:val="en-US"/>
        </w:rPr>
        <w:t>increased</w:t>
      </w:r>
      <w:del w:id="46" w:author="Tony Firkins" w:date="2023-05-18T08:11:00Z">
        <w:r w:rsidR="008A7EAF" w:rsidRPr="00B11C71">
          <w:rPr>
            <w:rFonts w:eastAsia="Times New Roman" w:cstheme="minorHAnsi"/>
            <w:color w:val="212529"/>
          </w:rPr>
          <w:delText> </w:delText>
        </w:r>
      </w:del>
      <w:ins w:id="47" w:author="Tony Firkins" w:date="2023-05-18T08:11:00Z">
        <w:r>
          <w:rPr>
            <w:rFonts w:ascii="Helvetica Neue" w:hAnsi="Helvetica Neue"/>
            <w:shd w:val="clear" w:color="auto" w:fill="FFFFFF"/>
            <w:lang w:val="en-US"/>
          </w:rPr>
          <w:t xml:space="preserve"> </w:t>
        </w:r>
      </w:ins>
      <w:r>
        <w:rPr>
          <w:rFonts w:ascii="Helvetica Neue" w:hAnsi="Helvetica Neue"/>
          <w:b/>
          <w:bCs/>
          <w:shd w:val="clear" w:color="auto" w:fill="FFFFFF"/>
          <w:lang w:val="en-US"/>
        </w:rPr>
        <w:t>biodiversity and abundance</w:t>
      </w:r>
      <w:del w:id="48" w:author="Tony Firkins" w:date="2023-05-18T08:11:00Z">
        <w:r w:rsidR="008A7EAF" w:rsidRPr="00B11C71">
          <w:rPr>
            <w:rFonts w:eastAsia="Times New Roman" w:cstheme="minorHAnsi"/>
            <w:color w:val="212529"/>
          </w:rPr>
          <w:delText> </w:delText>
        </w:r>
      </w:del>
      <w:ins w:id="49" w:author="Tony Firkins" w:date="2023-05-18T08:11:00Z">
        <w:r>
          <w:rPr>
            <w:rFonts w:ascii="Helvetica Neue" w:hAnsi="Helvetica Neue"/>
            <w:shd w:val="clear" w:color="auto" w:fill="FFFFFF"/>
            <w:lang w:val="en-US"/>
          </w:rPr>
          <w:t xml:space="preserve"> </w:t>
        </w:r>
      </w:ins>
      <w:r>
        <w:rPr>
          <w:rFonts w:ascii="Helvetica Neue" w:hAnsi="Helvetica Neue"/>
          <w:shd w:val="clear" w:color="auto" w:fill="FFFFFF"/>
          <w:lang w:val="en-US"/>
        </w:rPr>
        <w:t>across all land</w:t>
      </w:r>
    </w:p>
    <w:p w14:paraId="2D65AF5B" w14:textId="4538756A" w:rsidR="00B81491" w:rsidRDefault="007E6A76">
      <w:pPr>
        <w:pStyle w:val="Body"/>
        <w:numPr>
          <w:ilvl w:val="0"/>
          <w:numId w:val="2"/>
        </w:numPr>
        <w:rPr>
          <w:rFonts w:ascii="Helvetica Neue" w:hAnsi="Helvetica Neue" w:hint="eastAsia"/>
          <w:lang w:val="en-US"/>
        </w:rPr>
      </w:pPr>
      <w:r>
        <w:rPr>
          <w:rFonts w:ascii="Helvetica Neue" w:hAnsi="Helvetica Neue"/>
          <w:b/>
          <w:bCs/>
          <w:shd w:val="clear" w:color="auto" w:fill="FFFFFF"/>
          <w:lang w:val="en-US"/>
        </w:rPr>
        <w:t>balancing of the natural cycles,</w:t>
      </w:r>
      <w:del w:id="50" w:author="Tony Firkins" w:date="2023-05-18T08:11:00Z">
        <w:r w:rsidR="008A7EAF" w:rsidRPr="00B11C71">
          <w:rPr>
            <w:rFonts w:eastAsia="Times New Roman" w:cstheme="minorHAnsi"/>
            <w:color w:val="212529"/>
          </w:rPr>
          <w:delText> </w:delText>
        </w:r>
      </w:del>
      <w:ins w:id="51" w:author="Tony Firkins" w:date="2023-05-18T08:11:00Z">
        <w:r>
          <w:rPr>
            <w:rFonts w:ascii="Helvetica Neue" w:hAnsi="Helvetica Neue"/>
            <w:shd w:val="clear" w:color="auto" w:fill="FFFFFF"/>
            <w:lang w:val="en-US"/>
          </w:rPr>
          <w:t xml:space="preserve"> </w:t>
        </w:r>
      </w:ins>
      <w:r>
        <w:rPr>
          <w:rFonts w:ascii="Helvetica Neue" w:hAnsi="Helvetica Neue"/>
          <w:shd w:val="clear" w:color="auto" w:fill="FFFFFF"/>
          <w:lang w:val="en-US"/>
        </w:rPr>
        <w:t>including carbon and nitrogen, to deliver a stable biosphere</w:t>
      </w:r>
    </w:p>
    <w:p w14:paraId="31050C14" w14:textId="21FD2F90" w:rsidR="00B81491" w:rsidRDefault="007E6A76">
      <w:pPr>
        <w:pStyle w:val="Body"/>
        <w:numPr>
          <w:ilvl w:val="0"/>
          <w:numId w:val="2"/>
        </w:numPr>
        <w:rPr>
          <w:rFonts w:ascii="Helvetica Neue" w:hAnsi="Helvetica Neue" w:hint="eastAsia"/>
          <w:lang w:val="en-US"/>
        </w:rPr>
      </w:pPr>
      <w:r>
        <w:rPr>
          <w:rFonts w:ascii="Helvetica Neue" w:hAnsi="Helvetica Neue"/>
          <w:b/>
          <w:bCs/>
          <w:shd w:val="clear" w:color="auto" w:fill="FFFFFF"/>
          <w:lang w:val="en-US"/>
        </w:rPr>
        <w:t>reducing emissions</w:t>
      </w:r>
      <w:del w:id="52" w:author="Tony Firkins" w:date="2023-05-18T08:11:00Z">
        <w:r w:rsidR="008A7EAF" w:rsidRPr="00B11C71">
          <w:rPr>
            <w:rFonts w:eastAsia="Times New Roman" w:cstheme="minorHAnsi"/>
            <w:color w:val="212529"/>
          </w:rPr>
          <w:delText> </w:delText>
        </w:r>
      </w:del>
      <w:ins w:id="53" w:author="Tony Firkins" w:date="2023-05-18T08:11:00Z">
        <w:r>
          <w:rPr>
            <w:rFonts w:ascii="Helvetica Neue" w:hAnsi="Helvetica Neue"/>
            <w:shd w:val="clear" w:color="auto" w:fill="FFFFFF"/>
            <w:lang w:val="en-US"/>
          </w:rPr>
          <w:t xml:space="preserve"> </w:t>
        </w:r>
      </w:ins>
      <w:r>
        <w:rPr>
          <w:rFonts w:ascii="Helvetica Neue" w:hAnsi="Helvetica Neue"/>
          <w:shd w:val="clear" w:color="auto" w:fill="FFFFFF"/>
          <w:lang w:val="en-US"/>
        </w:rPr>
        <w:t>from land</w:t>
      </w:r>
    </w:p>
    <w:p w14:paraId="29AD22D3" w14:textId="77777777" w:rsidR="00B81491" w:rsidRDefault="007E6A76">
      <w:pPr>
        <w:pStyle w:val="Body"/>
        <w:numPr>
          <w:ilvl w:val="0"/>
          <w:numId w:val="2"/>
        </w:numPr>
        <w:rPr>
          <w:rFonts w:ascii="Helvetica Neue" w:hAnsi="Helvetica Neue" w:hint="eastAsia"/>
          <w:lang w:val="en-US"/>
        </w:rPr>
      </w:pPr>
      <w:r>
        <w:rPr>
          <w:rFonts w:ascii="Helvetica Neue" w:hAnsi="Helvetica Neue"/>
          <w:b/>
          <w:bCs/>
          <w:shd w:val="clear" w:color="auto" w:fill="FFFFFF"/>
          <w:lang w:val="en-US"/>
        </w:rPr>
        <w:t>increasing carbon sinks and carbon uptake</w:t>
      </w:r>
      <w:ins w:id="54" w:author="Tony Firkins" w:date="2023-05-18T08:11:00Z">
        <w:r>
          <w:rPr>
            <w:rFonts w:ascii="Helvetica Neue" w:hAnsi="Helvetica Neue"/>
            <w:shd w:val="clear" w:color="auto" w:fill="FFFFFF"/>
          </w:rPr>
          <w:t xml:space="preserve"> </w:t>
        </w:r>
      </w:ins>
    </w:p>
    <w:p w14:paraId="721DBE09" w14:textId="2FC76777" w:rsidR="00B81491" w:rsidRDefault="008A7EAF">
      <w:pPr>
        <w:pStyle w:val="Body"/>
        <w:numPr>
          <w:ilvl w:val="0"/>
          <w:numId w:val="2"/>
        </w:numPr>
      </w:pPr>
      <w:del w:id="55" w:author="Tony Firkins" w:date="2023-05-18T08:11:00Z">
        <w:r w:rsidRPr="00B11C71">
          <w:rPr>
            <w:rFonts w:eastAsia="Times New Roman" w:cstheme="minorHAnsi"/>
            <w:color w:val="212529"/>
          </w:rPr>
          <w:delText>‘</w:delText>
        </w:r>
        <w:r w:rsidRPr="00B11C71">
          <w:rPr>
            <w:rFonts w:eastAsia="Times New Roman" w:cstheme="minorHAnsi"/>
            <w:b/>
            <w:bCs/>
            <w:color w:val="212529"/>
          </w:rPr>
          <w:delText>Wildlife</w:delText>
        </w:r>
      </w:del>
      <w:ins w:id="56" w:author="Tony Firkins" w:date="2023-05-18T08:11:00Z">
        <w:r w:rsidR="007E6A76">
          <w:rPr>
            <w:rFonts w:ascii="Helvetica Neue" w:hAnsi="Helvetica Neue"/>
            <w:shd w:val="clear" w:color="auto" w:fill="FFFFFF"/>
          </w:rPr>
          <w:t>'</w:t>
        </w:r>
        <w:r w:rsidR="007E6A76">
          <w:rPr>
            <w:rFonts w:ascii="Helvetica Neue" w:hAnsi="Helvetica Neue"/>
            <w:b/>
            <w:bCs/>
            <w:shd w:val="clear" w:color="auto" w:fill="FFFFFF"/>
            <w:lang w:val="en-US"/>
          </w:rPr>
          <w:t>Wildlife</w:t>
        </w:r>
      </w:ins>
      <w:r w:rsidR="007E6A76">
        <w:rPr>
          <w:rFonts w:ascii="Helvetica Neue" w:hAnsi="Helvetica Neue"/>
          <w:b/>
          <w:bCs/>
          <w:shd w:val="clear" w:color="auto" w:fill="FFFFFF"/>
          <w:lang w:val="en-US"/>
        </w:rPr>
        <w:t xml:space="preserve"> and </w:t>
      </w:r>
      <w:del w:id="57" w:author="Tony Firkins" w:date="2023-05-18T08:11:00Z">
        <w:r w:rsidRPr="00B11C71">
          <w:rPr>
            <w:rFonts w:eastAsia="Times New Roman" w:cstheme="minorHAnsi"/>
            <w:b/>
            <w:bCs/>
            <w:color w:val="212529"/>
          </w:rPr>
          <w:delText>Habitats</w:delText>
        </w:r>
        <w:r w:rsidRPr="00B11C71">
          <w:rPr>
            <w:rFonts w:eastAsia="Times New Roman" w:cstheme="minorHAnsi"/>
            <w:color w:val="212529"/>
          </w:rPr>
          <w:delText>’</w:delText>
        </w:r>
      </w:del>
      <w:ins w:id="58" w:author="Tony Firkins" w:date="2023-05-18T08:11:00Z">
        <w:r w:rsidR="007E6A76">
          <w:rPr>
            <w:rFonts w:ascii="Helvetica Neue" w:hAnsi="Helvetica Neue"/>
            <w:b/>
            <w:bCs/>
            <w:shd w:val="clear" w:color="auto" w:fill="FFFFFF"/>
            <w:lang w:val="en-US"/>
          </w:rPr>
          <w:t>Habitats</w:t>
        </w:r>
        <w:r w:rsidR="007E6A76">
          <w:rPr>
            <w:rFonts w:ascii="Helvetica Neue" w:hAnsi="Helvetica Neue"/>
            <w:shd w:val="clear" w:color="auto" w:fill="FFFFFF"/>
            <w:lang w:val="en-US"/>
          </w:rPr>
          <w:t>'</w:t>
        </w:r>
      </w:ins>
      <w:r w:rsidR="007E6A76">
        <w:rPr>
          <w:rFonts w:ascii="Helvetica Neue" w:hAnsi="Helvetica Neue"/>
          <w:shd w:val="clear" w:color="auto" w:fill="FFFFFF"/>
          <w:lang w:val="en-US"/>
        </w:rPr>
        <w:t xml:space="preserve"> policy outcomes (WH003) and </w:t>
      </w:r>
      <w:del w:id="59" w:author="Tony Firkins" w:date="2023-05-18T08:11:00Z">
        <w:r w:rsidRPr="00B11C71">
          <w:rPr>
            <w:rFonts w:eastAsia="Times New Roman" w:cstheme="minorHAnsi"/>
            <w:color w:val="212529"/>
          </w:rPr>
          <w:delText>‘</w:delText>
        </w:r>
        <w:r w:rsidRPr="00B11C71">
          <w:rPr>
            <w:rFonts w:eastAsia="Times New Roman" w:cstheme="minorHAnsi"/>
            <w:b/>
            <w:bCs/>
            <w:color w:val="212529"/>
          </w:rPr>
          <w:delText>Food</w:delText>
        </w:r>
      </w:del>
      <w:ins w:id="60" w:author="Tony Firkins" w:date="2023-05-18T08:11:00Z">
        <w:r w:rsidR="007E6A76">
          <w:rPr>
            <w:rFonts w:ascii="Helvetica Neue" w:hAnsi="Helvetica Neue"/>
            <w:shd w:val="clear" w:color="auto" w:fill="FFFFFF"/>
            <w:lang w:val="en-US"/>
          </w:rPr>
          <w:t>'</w:t>
        </w:r>
        <w:r w:rsidR="007E6A76">
          <w:rPr>
            <w:rFonts w:ascii="Helvetica Neue" w:hAnsi="Helvetica Neue"/>
            <w:b/>
            <w:bCs/>
            <w:shd w:val="clear" w:color="auto" w:fill="FFFFFF"/>
            <w:lang w:val="en-US"/>
          </w:rPr>
          <w:t>Food</w:t>
        </w:r>
      </w:ins>
      <w:r w:rsidR="007E6A76">
        <w:rPr>
          <w:rFonts w:ascii="Helvetica Neue" w:hAnsi="Helvetica Neue"/>
          <w:b/>
          <w:bCs/>
          <w:shd w:val="clear" w:color="auto" w:fill="FFFFFF"/>
          <w:lang w:val="en-US"/>
        </w:rPr>
        <w:t xml:space="preserve"> and </w:t>
      </w:r>
      <w:del w:id="61" w:author="Tony Firkins" w:date="2023-05-18T08:11:00Z">
        <w:r w:rsidRPr="00B11C71">
          <w:rPr>
            <w:rFonts w:eastAsia="Times New Roman" w:cstheme="minorHAnsi"/>
            <w:b/>
            <w:bCs/>
            <w:color w:val="212529"/>
          </w:rPr>
          <w:delText>Agriculture</w:delText>
        </w:r>
        <w:r w:rsidRPr="00B11C71">
          <w:rPr>
            <w:rFonts w:eastAsia="Times New Roman" w:cstheme="minorHAnsi"/>
            <w:color w:val="212529"/>
          </w:rPr>
          <w:delText>’</w:delText>
        </w:r>
      </w:del>
      <w:ins w:id="62" w:author="Tony Firkins" w:date="2023-05-18T08:11:00Z">
        <w:r w:rsidR="007E6A76">
          <w:rPr>
            <w:rFonts w:ascii="Helvetica Neue" w:hAnsi="Helvetica Neue"/>
            <w:b/>
            <w:bCs/>
            <w:shd w:val="clear" w:color="auto" w:fill="FFFFFF"/>
            <w:lang w:val="en-US"/>
          </w:rPr>
          <w:t>Agriculture</w:t>
        </w:r>
        <w:r w:rsidR="007E6A76">
          <w:rPr>
            <w:rFonts w:ascii="Helvetica Neue" w:hAnsi="Helvetica Neue"/>
            <w:shd w:val="clear" w:color="auto" w:fill="FFFFFF"/>
            <w:lang w:val="en-US"/>
          </w:rPr>
          <w:t>'</w:t>
        </w:r>
      </w:ins>
      <w:r w:rsidR="007E6A76">
        <w:rPr>
          <w:rFonts w:ascii="Helvetica Neue" w:hAnsi="Helvetica Neue"/>
          <w:shd w:val="clear" w:color="auto" w:fill="FFFFFF"/>
          <w:lang w:val="en-US"/>
        </w:rPr>
        <w:t xml:space="preserve"> policy aims (FA101)</w:t>
      </w:r>
    </w:p>
    <w:p w14:paraId="7A1040BF" w14:textId="0FD9059E" w:rsidR="00B81491" w:rsidRDefault="007E6A76">
      <w:pPr>
        <w:pStyle w:val="Body"/>
        <w:numPr>
          <w:ilvl w:val="0"/>
          <w:numId w:val="2"/>
        </w:numPr>
        <w:shd w:val="clear" w:color="auto" w:fill="FFFFFF"/>
        <w:rPr>
          <w:rFonts w:ascii="Helvetica Neue" w:hAnsi="Helvetica Neue" w:hint="eastAsia"/>
          <w:lang w:val="en-US"/>
        </w:rPr>
      </w:pPr>
      <w:r>
        <w:rPr>
          <w:rFonts w:ascii="Helvetica Neue" w:hAnsi="Helvetica Neue"/>
          <w:b/>
          <w:bCs/>
          <w:shd w:val="clear" w:color="auto" w:fill="FFFFFF"/>
          <w:lang w:val="en-US"/>
        </w:rPr>
        <w:t xml:space="preserve">healthy </w:t>
      </w:r>
      <w:ins w:id="63" w:author="Tony Firkins" w:date="2023-05-18T08:11:00Z">
        <w:r>
          <w:rPr>
            <w:rFonts w:ascii="Helvetica Neue" w:hAnsi="Helvetica Neue"/>
            <w:b/>
            <w:bCs/>
            <w:shd w:val="clear" w:color="auto" w:fill="FFFFFF"/>
            <w:lang w:val="en-US"/>
          </w:rPr>
          <w:t xml:space="preserve">and </w:t>
        </w:r>
        <w:proofErr w:type="spellStart"/>
        <w:r>
          <w:rPr>
            <w:rFonts w:ascii="Helvetica Neue" w:hAnsi="Helvetica Neue"/>
            <w:b/>
            <w:bCs/>
            <w:shd w:val="clear" w:color="auto" w:fill="FFFFFF"/>
            <w:lang w:val="en-US"/>
          </w:rPr>
          <w:t>nutritio</w:t>
        </w:r>
        <w:proofErr w:type="spellEnd"/>
        <w:r>
          <w:rPr>
            <w:rFonts w:ascii="Helvetica Neue" w:hAnsi="Helvetica Neue"/>
            <w:b/>
            <w:bCs/>
            <w:shd w:val="clear" w:color="auto" w:fill="FFFFFF"/>
          </w:rPr>
          <w:t>us</w:t>
        </w:r>
        <w:r>
          <w:rPr>
            <w:rFonts w:ascii="Helvetica Neue" w:hAnsi="Helvetica Neue"/>
            <w:b/>
            <w:bCs/>
            <w:shd w:val="clear" w:color="auto" w:fill="FFFFFF"/>
            <w:lang w:val="en-US"/>
          </w:rPr>
          <w:t xml:space="preserve"> </w:t>
        </w:r>
      </w:ins>
      <w:r>
        <w:rPr>
          <w:rFonts w:ascii="Helvetica Neue" w:hAnsi="Helvetica Neue"/>
          <w:b/>
          <w:bCs/>
          <w:shd w:val="clear" w:color="auto" w:fill="FFFFFF"/>
          <w:lang w:val="en-US"/>
        </w:rPr>
        <w:t>food</w:t>
      </w:r>
      <w:del w:id="64" w:author="Tony Firkins" w:date="2023-05-18T08:11:00Z">
        <w:r w:rsidR="008A7EAF" w:rsidRPr="00B11C71">
          <w:rPr>
            <w:rFonts w:eastAsia="Times New Roman" w:cstheme="minorHAnsi"/>
            <w:color w:val="212529"/>
          </w:rPr>
          <w:delText> </w:delText>
        </w:r>
      </w:del>
      <w:ins w:id="65" w:author="Tony Firkins" w:date="2023-05-18T08:11:00Z">
        <w:r>
          <w:rPr>
            <w:rFonts w:ascii="Helvetica Neue" w:hAnsi="Helvetica Neue"/>
            <w:shd w:val="clear" w:color="auto" w:fill="FFFFFF"/>
            <w:lang w:val="en-US"/>
          </w:rPr>
          <w:t xml:space="preserve"> </w:t>
        </w:r>
      </w:ins>
      <w:r>
        <w:rPr>
          <w:rFonts w:ascii="Helvetica Neue" w:hAnsi="Helvetica Neue"/>
          <w:shd w:val="clear" w:color="auto" w:fill="FFFFFF"/>
          <w:lang w:val="en-US"/>
        </w:rPr>
        <w:t>and other resources for local need</w:t>
      </w:r>
      <w:ins w:id="66" w:author="Tony Firkins" w:date="2023-05-18T08:11:00Z">
        <w:r>
          <w:rPr>
            <w:rFonts w:ascii="Helvetica Neue" w:hAnsi="Helvetica Neue"/>
            <w:shd w:val="clear" w:color="auto" w:fill="FFFFFF"/>
            <w:lang w:val="en-US"/>
          </w:rPr>
          <w:t xml:space="preserve"> </w:t>
        </w:r>
      </w:ins>
    </w:p>
    <w:p w14:paraId="5C90EBBA" w14:textId="43E062DB" w:rsidR="00B81491" w:rsidRDefault="007E6A76">
      <w:pPr>
        <w:pStyle w:val="Body"/>
        <w:numPr>
          <w:ilvl w:val="0"/>
          <w:numId w:val="2"/>
        </w:numPr>
        <w:shd w:val="clear" w:color="auto" w:fill="FFFFFF"/>
        <w:rPr>
          <w:rFonts w:ascii="Helvetica Neue" w:hAnsi="Helvetica Neue" w:hint="eastAsia"/>
          <w:lang w:val="en-US"/>
        </w:rPr>
      </w:pPr>
      <w:r>
        <w:rPr>
          <w:rFonts w:ascii="Helvetica Neue" w:hAnsi="Helvetica Neue"/>
          <w:b/>
          <w:bCs/>
          <w:shd w:val="clear" w:color="auto" w:fill="FFFFFF"/>
          <w:lang w:val="en-US"/>
        </w:rPr>
        <w:t>resilient communities</w:t>
      </w:r>
      <w:del w:id="67" w:author="Tony Firkins" w:date="2023-05-18T08:11:00Z">
        <w:r w:rsidR="008A7EAF" w:rsidRPr="00B11C71">
          <w:rPr>
            <w:rFonts w:eastAsia="Times New Roman" w:cstheme="minorHAnsi"/>
            <w:color w:val="212529"/>
          </w:rPr>
          <w:delText> </w:delText>
        </w:r>
      </w:del>
      <w:ins w:id="68" w:author="Tony Firkins" w:date="2023-05-18T08:11:00Z">
        <w:r>
          <w:rPr>
            <w:rFonts w:ascii="Helvetica Neue" w:hAnsi="Helvetica Neue"/>
            <w:shd w:val="clear" w:color="auto" w:fill="FFFFFF"/>
            <w:lang w:val="en-US"/>
          </w:rPr>
          <w:t xml:space="preserve"> </w:t>
        </w:r>
      </w:ins>
      <w:r>
        <w:rPr>
          <w:rFonts w:ascii="Helvetica Neue" w:hAnsi="Helvetica Neue"/>
          <w:shd w:val="clear" w:color="auto" w:fill="FFFFFF"/>
          <w:lang w:val="en-US"/>
        </w:rPr>
        <w:t>and</w:t>
      </w:r>
      <w:del w:id="69" w:author="Tony Firkins" w:date="2023-05-18T08:11:00Z">
        <w:r w:rsidR="008A7EAF" w:rsidRPr="00B11C71">
          <w:rPr>
            <w:rFonts w:eastAsia="Times New Roman" w:cstheme="minorHAnsi"/>
            <w:color w:val="212529"/>
          </w:rPr>
          <w:delText> </w:delText>
        </w:r>
      </w:del>
      <w:ins w:id="70" w:author="Tony Firkins" w:date="2023-05-18T08:11:00Z">
        <w:r>
          <w:rPr>
            <w:rFonts w:ascii="Helvetica Neue" w:hAnsi="Helvetica Neue"/>
            <w:shd w:val="clear" w:color="auto" w:fill="FFFFFF"/>
            <w:lang w:val="en-US"/>
          </w:rPr>
          <w:t xml:space="preserve"> </w:t>
        </w:r>
      </w:ins>
      <w:r>
        <w:rPr>
          <w:rFonts w:ascii="Helvetica Neue" w:hAnsi="Helvetica Neue"/>
          <w:b/>
          <w:bCs/>
          <w:shd w:val="clear" w:color="auto" w:fill="FFFFFF"/>
          <w:lang w:val="en-US"/>
        </w:rPr>
        <w:t>sustainable livelihoods</w:t>
      </w:r>
      <w:ins w:id="71" w:author="Tony Firkins" w:date="2023-05-18T08:11:00Z">
        <w:r>
          <w:rPr>
            <w:rFonts w:ascii="Helvetica Neue" w:eastAsia="Helvetica Neue" w:hAnsi="Helvetica Neue" w:cs="Helvetica Neue"/>
            <w:b/>
            <w:bCs/>
            <w:shd w:val="clear" w:color="auto" w:fill="FFFFFF"/>
          </w:rPr>
          <w:br/>
        </w:r>
      </w:ins>
    </w:p>
    <w:p w14:paraId="3EB020A7" w14:textId="77777777" w:rsidR="00B81491" w:rsidRDefault="007E6A76">
      <w:pPr>
        <w:pStyle w:val="Body"/>
        <w:shd w:val="clear" w:color="auto" w:fill="FFFFFF"/>
        <w:rPr>
          <w:rFonts w:ascii="Helvetica Neue" w:eastAsia="Helvetica Neue" w:hAnsi="Helvetica Neue" w:cs="Helvetica Neue"/>
          <w:b/>
          <w:bCs/>
          <w:shd w:val="clear" w:color="auto" w:fill="FFFFFF"/>
        </w:rPr>
      </w:pPr>
      <w:bookmarkStart w:id="72" w:name="_Toc127548331"/>
      <w:r>
        <w:rPr>
          <w:rFonts w:ascii="Helvetica Neue" w:hAnsi="Helvetica Neue"/>
          <w:b/>
          <w:bCs/>
          <w:shd w:val="clear" w:color="auto" w:fill="FFFFFF"/>
          <w:lang w:val="en-US"/>
        </w:rPr>
        <w:t>Policies</w:t>
      </w:r>
      <w:bookmarkEnd w:id="72"/>
    </w:p>
    <w:p w14:paraId="05E17798" w14:textId="77777777" w:rsidR="00B81491" w:rsidRDefault="007E6A76">
      <w:pPr>
        <w:pStyle w:val="Body"/>
        <w:shd w:val="clear" w:color="auto" w:fill="FFFFFF"/>
        <w:rPr>
          <w:rFonts w:ascii="Helvetica Neue" w:eastAsia="Helvetica Neue" w:hAnsi="Helvetica Neue" w:cs="Helvetica Neue"/>
          <w:b/>
          <w:bCs/>
          <w:shd w:val="clear" w:color="auto" w:fill="FFFFFF"/>
        </w:rPr>
      </w:pPr>
      <w:bookmarkStart w:id="73" w:name="_Toc127548332"/>
      <w:r>
        <w:rPr>
          <w:rFonts w:ascii="Helvetica Neue" w:hAnsi="Helvetica Neue"/>
          <w:b/>
          <w:bCs/>
          <w:shd w:val="clear" w:color="auto" w:fill="FFFFFF"/>
          <w:lang w:val="en-US"/>
        </w:rPr>
        <w:t>LD300 Land Ownership and Stewardship</w:t>
      </w:r>
      <w:bookmarkEnd w:id="73"/>
    </w:p>
    <w:p w14:paraId="35B5BC4A" w14:textId="123D4699" w:rsidR="00B81491" w:rsidRDefault="007E6A76">
      <w:pPr>
        <w:pStyle w:val="Body"/>
        <w:shd w:val="clear" w:color="auto" w:fill="FFFFFF"/>
        <w:rPr>
          <w:rFonts w:ascii="Helvetica Neue" w:eastAsia="Helvetica Neue" w:hAnsi="Helvetica Neue" w:cs="Helvetica Neue"/>
          <w:b/>
          <w:bCs/>
          <w:shd w:val="clear" w:color="auto" w:fill="FFFFFF"/>
        </w:rPr>
      </w:pPr>
      <w:r>
        <w:rPr>
          <w:rFonts w:ascii="Helvetica Neue" w:hAnsi="Helvetica Neue"/>
          <w:b/>
          <w:bCs/>
          <w:shd w:val="clear" w:color="auto" w:fill="FFFFFF"/>
          <w:lang w:val="de-DE"/>
        </w:rPr>
        <w:t>LD301</w:t>
      </w:r>
      <w:del w:id="74" w:author="Tony Firkins" w:date="2023-05-18T08:11:00Z">
        <w:r w:rsidR="008A7EAF" w:rsidRPr="00B11C71">
          <w:rPr>
            <w:rFonts w:eastAsia="Times New Roman" w:cstheme="minorHAnsi"/>
            <w:color w:val="212529"/>
          </w:rPr>
          <w:delText> </w:delText>
        </w:r>
      </w:del>
      <w:ins w:id="75" w:author="Tony Firkins" w:date="2023-05-18T08:11:00Z">
        <w:r>
          <w:rPr>
            <w:rFonts w:ascii="Helvetica Neue" w:hAnsi="Helvetica Neue"/>
            <w:shd w:val="clear" w:color="auto" w:fill="FFFFFF"/>
            <w:lang w:val="en-US"/>
          </w:rPr>
          <w:t xml:space="preserve"> </w:t>
        </w:r>
      </w:ins>
      <w:r>
        <w:rPr>
          <w:rFonts w:ascii="Helvetica Neue" w:hAnsi="Helvetica Neue"/>
          <w:shd w:val="clear" w:color="auto" w:fill="FFFFFF"/>
          <w:lang w:val="en-US"/>
        </w:rPr>
        <w:t xml:space="preserve">All land in the UK may only be held by individuals, companies or other </w:t>
      </w:r>
      <w:proofErr w:type="spellStart"/>
      <w:r>
        <w:rPr>
          <w:rFonts w:ascii="Helvetica Neue" w:hAnsi="Helvetica Neue"/>
          <w:shd w:val="clear" w:color="auto" w:fill="FFFFFF"/>
          <w:lang w:val="en-US"/>
        </w:rPr>
        <w:t>organisations</w:t>
      </w:r>
      <w:proofErr w:type="spellEnd"/>
      <w:r>
        <w:rPr>
          <w:rFonts w:ascii="Helvetica Neue" w:hAnsi="Helvetica Neue"/>
          <w:shd w:val="clear" w:color="auto" w:fill="FFFFFF"/>
          <w:lang w:val="en-US"/>
        </w:rPr>
        <w:t xml:space="preserve"> that pay full tax on their UK earnings (see EC796 and EC797). The Land Registry will define and provide the record of who holds the land title and is responsible for stewarding it, which in law would be permanent tenure. There will be compulsory registration of all land (see LP517) within a statutory time limit, which will include name and address of the ultimate beneficial owners of the land.</w:t>
      </w:r>
      <w:ins w:id="76" w:author="Tony Firkins" w:date="2023-05-18T08:11:00Z">
        <w:r>
          <w:rPr>
            <w:rFonts w:ascii="Helvetica Neue" w:eastAsia="Helvetica Neue" w:hAnsi="Helvetica Neue" w:cs="Helvetica Neue"/>
            <w:shd w:val="clear" w:color="auto" w:fill="FFFFFF"/>
          </w:rPr>
          <w:br/>
        </w:r>
      </w:ins>
    </w:p>
    <w:p w14:paraId="180533F5" w14:textId="53CA29A8" w:rsidR="00B81491" w:rsidRDefault="007E6A76">
      <w:pPr>
        <w:pStyle w:val="Body"/>
        <w:rPr>
          <w:rFonts w:ascii="Helvetica Neue" w:eastAsia="Helvetica Neue" w:hAnsi="Helvetica Neue" w:cs="Helvetica Neue"/>
          <w:shd w:val="clear" w:color="auto" w:fill="FFFFFF"/>
        </w:rPr>
      </w:pPr>
      <w:r>
        <w:rPr>
          <w:rFonts w:ascii="Helvetica Neue" w:hAnsi="Helvetica Neue"/>
          <w:b/>
          <w:bCs/>
          <w:shd w:val="clear" w:color="auto" w:fill="FFFFFF"/>
          <w:lang w:val="de-DE"/>
        </w:rPr>
        <w:t>LD30</w:t>
      </w:r>
      <w:r>
        <w:rPr>
          <w:rFonts w:ascii="Helvetica Neue" w:hAnsi="Helvetica Neue"/>
          <w:b/>
          <w:bCs/>
          <w:shd w:val="clear" w:color="auto" w:fill="FFFFFF"/>
        </w:rPr>
        <w:t>2</w:t>
      </w:r>
      <w:del w:id="77" w:author="Tony Firkins" w:date="2023-05-18T08:11:00Z">
        <w:r w:rsidR="008A7EAF" w:rsidRPr="00B11C71">
          <w:rPr>
            <w:rFonts w:eastAsia="Times New Roman" w:cstheme="minorHAnsi"/>
            <w:color w:val="212529"/>
          </w:rPr>
          <w:delText> </w:delText>
        </w:r>
      </w:del>
      <w:ins w:id="78" w:author="Tony Firkins" w:date="2023-05-18T08:11:00Z">
        <w:r>
          <w:rPr>
            <w:rFonts w:ascii="Helvetica Neue" w:hAnsi="Helvetica Neue"/>
            <w:shd w:val="clear" w:color="auto" w:fill="FFFFFF"/>
            <w:lang w:val="en-US"/>
          </w:rPr>
          <w:t xml:space="preserve"> </w:t>
        </w:r>
      </w:ins>
      <w:r>
        <w:rPr>
          <w:rFonts w:ascii="Helvetica Neue" w:hAnsi="Helvetica Neue"/>
          <w:shd w:val="clear" w:color="auto" w:fill="FFFFFF"/>
          <w:lang w:val="en-US"/>
        </w:rPr>
        <w:t xml:space="preserve">The </w:t>
      </w:r>
      <w:r>
        <w:rPr>
          <w:rFonts w:ascii="Helvetica Neue" w:hAnsi="Helvetica Neue"/>
          <w:shd w:val="clear" w:color="auto" w:fill="FFFFFF"/>
          <w:lang w:val="da-DK"/>
        </w:rPr>
        <w:t>holder</w:t>
      </w:r>
      <w:r>
        <w:rPr>
          <w:rFonts w:ascii="Helvetica Neue" w:hAnsi="Helvetica Neue"/>
          <w:shd w:val="clear" w:color="auto" w:fill="FFFFFF"/>
          <w:lang w:val="en-US"/>
        </w:rPr>
        <w:t xml:space="preserve"> of </w:t>
      </w:r>
      <w:r>
        <w:rPr>
          <w:rFonts w:ascii="Helvetica Neue" w:hAnsi="Helvetica Neue"/>
          <w:shd w:val="clear" w:color="auto" w:fill="FFFFFF"/>
        </w:rPr>
        <w:t>a</w:t>
      </w:r>
      <w:r>
        <w:rPr>
          <w:rFonts w:ascii="Helvetica Neue" w:hAnsi="Helvetica Neue"/>
          <w:shd w:val="clear" w:color="auto" w:fill="FFFFFF"/>
          <w:lang w:val="en-US"/>
        </w:rPr>
        <w:t xml:space="preserve"> land title (steward), will have </w:t>
      </w:r>
      <w:r>
        <w:rPr>
          <w:rFonts w:ascii="Helvetica Neue" w:hAnsi="Helvetica Neue"/>
          <w:shd w:val="clear" w:color="auto" w:fill="FFFFFF"/>
        </w:rPr>
        <w:t>r</w:t>
      </w:r>
      <w:proofErr w:type="spellStart"/>
      <w:r>
        <w:rPr>
          <w:rFonts w:ascii="Helvetica Neue" w:hAnsi="Helvetica Neue"/>
          <w:shd w:val="clear" w:color="auto" w:fill="FFFFFF"/>
          <w:lang w:val="en-US"/>
        </w:rPr>
        <w:t>esponsibilities</w:t>
      </w:r>
      <w:proofErr w:type="spellEnd"/>
      <w:r>
        <w:rPr>
          <w:rFonts w:ascii="Helvetica Neue" w:hAnsi="Helvetica Neue"/>
          <w:shd w:val="clear" w:color="auto" w:fill="FFFFFF"/>
          <w:lang w:val="en-US"/>
        </w:rPr>
        <w:t xml:space="preserve"> for stewarding land for the “common good” (PB451, MG201) which will be reasonable and clear</w:t>
      </w:r>
      <w:r>
        <w:rPr>
          <w:rFonts w:ascii="Helvetica Neue" w:hAnsi="Helvetica Neue"/>
          <w:shd w:val="clear" w:color="auto" w:fill="FFFFFF"/>
        </w:rPr>
        <w:t xml:space="preserve">. </w:t>
      </w:r>
      <w:r>
        <w:rPr>
          <w:rFonts w:ascii="Helvetica Neue" w:hAnsi="Helvetica Neue"/>
          <w:shd w:val="clear" w:color="auto" w:fill="FFFFFF"/>
          <w:lang w:val="en-US"/>
        </w:rPr>
        <w:t>Advice and financial help will be available (see LD502 and FA204 and FA300). Stewardship</w:t>
      </w:r>
      <w:r>
        <w:rPr>
          <w:rFonts w:ascii="Helvetica Neue" w:hAnsi="Helvetica Neue"/>
          <w:shd w:val="clear" w:color="auto" w:fill="FFFFFF"/>
        </w:rPr>
        <w:t xml:space="preserve"> w</w:t>
      </w:r>
      <w:proofErr w:type="spellStart"/>
      <w:r>
        <w:rPr>
          <w:rFonts w:ascii="Helvetica Neue" w:hAnsi="Helvetica Neue"/>
          <w:shd w:val="clear" w:color="auto" w:fill="FFFFFF"/>
          <w:lang w:val="en-US"/>
        </w:rPr>
        <w:t>ill</w:t>
      </w:r>
      <w:proofErr w:type="spellEnd"/>
      <w:r>
        <w:rPr>
          <w:rFonts w:ascii="Helvetica Neue" w:hAnsi="Helvetica Neue"/>
          <w:shd w:val="clear" w:color="auto" w:fill="FFFFFF"/>
          <w:lang w:val="en-US"/>
        </w:rPr>
        <w:t xml:space="preserve"> be transferred with ownership and they cannot be separated. This will primarily affect large pieces of land rather than private gardens.</w:t>
      </w:r>
    </w:p>
    <w:p w14:paraId="1AA70603" w14:textId="77777777" w:rsidR="00B81491" w:rsidRDefault="00B81491">
      <w:pPr>
        <w:pStyle w:val="Body"/>
        <w:shd w:val="clear" w:color="auto" w:fill="FFFFFF"/>
        <w:rPr>
          <w:ins w:id="79" w:author="Tony Firkins" w:date="2023-05-18T08:11:00Z"/>
          <w:rFonts w:ascii="Helvetica Neue" w:eastAsia="Helvetica Neue" w:hAnsi="Helvetica Neue" w:cs="Helvetica Neue"/>
          <w:shd w:val="clear" w:color="auto" w:fill="FFFFFF"/>
        </w:rPr>
      </w:pPr>
    </w:p>
    <w:p w14:paraId="149E69EC" w14:textId="0DACF637" w:rsidR="00B81491" w:rsidRDefault="007E6A76">
      <w:pPr>
        <w:pStyle w:val="Body"/>
        <w:shd w:val="clear" w:color="auto" w:fill="FFFFFF"/>
        <w:rPr>
          <w:rFonts w:ascii="Helvetica Neue" w:eastAsia="Helvetica Neue" w:hAnsi="Helvetica Neue" w:cs="Helvetica Neue"/>
          <w:shd w:val="clear" w:color="auto" w:fill="FFFFFF"/>
        </w:rPr>
      </w:pPr>
      <w:r>
        <w:rPr>
          <w:rFonts w:ascii="Helvetica Neue" w:hAnsi="Helvetica Neue"/>
          <w:b/>
          <w:bCs/>
          <w:shd w:val="clear" w:color="auto" w:fill="FFFFFF"/>
          <w:lang w:val="de-DE"/>
        </w:rPr>
        <w:t>LD30</w:t>
      </w:r>
      <w:r>
        <w:rPr>
          <w:rFonts w:ascii="Helvetica Neue" w:hAnsi="Helvetica Neue"/>
          <w:b/>
          <w:bCs/>
          <w:shd w:val="clear" w:color="auto" w:fill="FFFFFF"/>
        </w:rPr>
        <w:t>3</w:t>
      </w:r>
      <w:del w:id="80" w:author="Tony Firkins" w:date="2023-05-18T08:11:00Z">
        <w:r w:rsidR="008A7EAF" w:rsidRPr="00B11C71">
          <w:rPr>
            <w:rFonts w:eastAsia="Times New Roman" w:cstheme="minorHAnsi"/>
            <w:color w:val="212529"/>
          </w:rPr>
          <w:delText> </w:delText>
        </w:r>
      </w:del>
      <w:ins w:id="81" w:author="Tony Firkins" w:date="2023-05-18T08:11:00Z">
        <w:r>
          <w:rPr>
            <w:rFonts w:ascii="Helvetica Neue" w:hAnsi="Helvetica Neue"/>
            <w:shd w:val="clear" w:color="auto" w:fill="FFFFFF"/>
            <w:lang w:val="en-US"/>
          </w:rPr>
          <w:t xml:space="preserve">  </w:t>
        </w:r>
      </w:ins>
      <w:r>
        <w:rPr>
          <w:rFonts w:ascii="Helvetica Neue" w:hAnsi="Helvetica Neue"/>
          <w:shd w:val="clear" w:color="auto" w:fill="FFFFFF"/>
          <w:lang w:val="en-US"/>
        </w:rPr>
        <w:t xml:space="preserve">Land unregistered for any reason (for example where an owner cannot be established, which ceases to have an owner, or for which ownership is removed (see LD304)) will by default fall to new </w:t>
      </w:r>
      <w:proofErr w:type="spellStart"/>
      <w:r>
        <w:rPr>
          <w:rFonts w:ascii="Helvetica Neue" w:hAnsi="Helvetica Neue"/>
          <w:shd w:val="clear" w:color="auto" w:fill="FFFFFF"/>
          <w:lang w:val="en-US"/>
        </w:rPr>
        <w:t>organisations</w:t>
      </w:r>
      <w:proofErr w:type="spellEnd"/>
      <w:r>
        <w:rPr>
          <w:rFonts w:ascii="Helvetica Neue" w:hAnsi="Helvetica Neue"/>
          <w:shd w:val="clear" w:color="auto" w:fill="FFFFFF"/>
          <w:lang w:val="en-US"/>
        </w:rPr>
        <w:t xml:space="preserve"> called Commons Trusts rather than the Crown or Duchies, as now (See LD002). Commons Trusts will be independent of Government and will be funded by revenues, such as Land Value Taxation (see EC780). The Commons Trusts’ </w:t>
      </w:r>
      <w:proofErr w:type="gramStart"/>
      <w:r>
        <w:rPr>
          <w:rFonts w:ascii="Helvetica Neue" w:hAnsi="Helvetica Neue"/>
          <w:shd w:val="clear" w:color="auto" w:fill="FFFFFF"/>
          <w:lang w:val="en-US"/>
        </w:rPr>
        <w:t>policies,</w:t>
      </w:r>
      <w:proofErr w:type="gramEnd"/>
      <w:r>
        <w:rPr>
          <w:rFonts w:ascii="Helvetica Neue" w:hAnsi="Helvetica Neue"/>
          <w:shd w:val="clear" w:color="auto" w:fill="FFFFFF"/>
          <w:lang w:val="en-US"/>
        </w:rPr>
        <w:t xml:space="preserve"> and major decisions </w:t>
      </w:r>
      <w:r>
        <w:rPr>
          <w:rFonts w:ascii="Helvetica Neue" w:hAnsi="Helvetica Neue"/>
          <w:shd w:val="clear" w:color="auto" w:fill="FFFFFF"/>
          <w:lang w:val="en-US"/>
        </w:rPr>
        <w:lastRenderedPageBreak/>
        <w:t>will be made in accordance with the principles of democratic participation (see PA102 and PA103).</w:t>
      </w:r>
    </w:p>
    <w:p w14:paraId="1C524B7E" w14:textId="3F6E49D6" w:rsidR="00B81491" w:rsidRDefault="00DA5207">
      <w:pPr>
        <w:pStyle w:val="Body"/>
        <w:shd w:val="clear" w:color="auto" w:fill="FFFFFF"/>
        <w:rPr>
          <w:ins w:id="82" w:author="Tony Firkins" w:date="2023-05-18T08:11:00Z"/>
          <w:rFonts w:ascii="Helvetica Neue" w:eastAsia="Helvetica Neue" w:hAnsi="Helvetica Neue" w:cs="Helvetica Neue"/>
          <w:b/>
          <w:bCs/>
          <w:shd w:val="clear" w:color="auto" w:fill="FFFFFF"/>
        </w:rPr>
      </w:pPr>
      <w:del w:id="83" w:author="Tony Firkins" w:date="2023-05-18T08:11:00Z">
        <w:r w:rsidRPr="00AC34FA">
          <w:rPr>
            <w:rFonts w:cstheme="minorHAnsi"/>
          </w:rPr>
          <w:br/>
        </w:r>
      </w:del>
    </w:p>
    <w:p w14:paraId="1C26E290" w14:textId="051376E1" w:rsidR="00B81491" w:rsidRDefault="007E6A76">
      <w:pPr>
        <w:pStyle w:val="Body"/>
        <w:shd w:val="clear" w:color="auto" w:fill="FFFFFF"/>
        <w:rPr>
          <w:rFonts w:ascii="Helvetica Neue" w:eastAsia="Helvetica Neue" w:hAnsi="Helvetica Neue" w:cs="Helvetica Neue"/>
          <w:shd w:val="clear" w:color="auto" w:fill="FFFFFF"/>
        </w:rPr>
      </w:pPr>
      <w:r>
        <w:rPr>
          <w:rFonts w:ascii="Helvetica Neue" w:hAnsi="Helvetica Neue"/>
          <w:b/>
          <w:bCs/>
          <w:shd w:val="clear" w:color="auto" w:fill="FFFFFF"/>
          <w:lang w:val="de-DE"/>
        </w:rPr>
        <w:t>LD304</w:t>
      </w:r>
      <w:del w:id="84" w:author="Tony Firkins" w:date="2023-05-18T08:11:00Z">
        <w:r w:rsidR="008A7EAF" w:rsidRPr="00B11C71">
          <w:rPr>
            <w:rFonts w:eastAsia="Times New Roman" w:cstheme="minorHAnsi"/>
            <w:color w:val="212529"/>
          </w:rPr>
          <w:delText> </w:delText>
        </w:r>
      </w:del>
      <w:ins w:id="85" w:author="Tony Firkins" w:date="2023-05-18T08:11:00Z">
        <w:r>
          <w:rPr>
            <w:rFonts w:ascii="Helvetica Neue" w:hAnsi="Helvetica Neue"/>
            <w:shd w:val="clear" w:color="auto" w:fill="FFFFFF"/>
            <w:lang w:val="en-US"/>
          </w:rPr>
          <w:t xml:space="preserve"> </w:t>
        </w:r>
      </w:ins>
      <w:r>
        <w:rPr>
          <w:rFonts w:ascii="Helvetica Neue" w:hAnsi="Helvetica Neue"/>
          <w:shd w:val="clear" w:color="auto" w:fill="FFFFFF"/>
          <w:lang w:val="en-US"/>
        </w:rPr>
        <w:t>The Commons Trusts would be empowered to:</w:t>
      </w:r>
    </w:p>
    <w:p w14:paraId="1ACE7439" w14:textId="77777777" w:rsidR="00B81491" w:rsidRDefault="007E6A76">
      <w:pPr>
        <w:pStyle w:val="Body"/>
        <w:numPr>
          <w:ilvl w:val="0"/>
          <w:numId w:val="4"/>
        </w:numPr>
        <w:shd w:val="clear" w:color="auto" w:fill="FFFFFF"/>
        <w:spacing w:before="240"/>
        <w:rPr>
          <w:rFonts w:ascii="Helvetica Neue" w:hAnsi="Helvetica Neue" w:hint="eastAsia"/>
          <w:lang w:val="en-US"/>
        </w:rPr>
      </w:pPr>
      <w:r>
        <w:rPr>
          <w:rFonts w:ascii="Helvetica Neue" w:hAnsi="Helvetica Neue"/>
          <w:shd w:val="clear" w:color="auto" w:fill="FFFFFF"/>
          <w:lang w:val="en-US"/>
        </w:rPr>
        <w:t>provide advice and guidance on land stewardship</w:t>
      </w:r>
    </w:p>
    <w:p w14:paraId="7D4D743D" w14:textId="77777777" w:rsidR="00B81491" w:rsidRDefault="007E6A76">
      <w:pPr>
        <w:pStyle w:val="Body"/>
        <w:numPr>
          <w:ilvl w:val="0"/>
          <w:numId w:val="4"/>
        </w:numPr>
        <w:shd w:val="clear" w:color="auto" w:fill="FFFFFF"/>
        <w:rPr>
          <w:rFonts w:ascii="Helvetica Neue" w:hAnsi="Helvetica Neue" w:hint="eastAsia"/>
          <w:lang w:val="en-US"/>
        </w:rPr>
      </w:pPr>
      <w:r>
        <w:rPr>
          <w:rFonts w:ascii="Helvetica Neue" w:hAnsi="Helvetica Neue"/>
          <w:shd w:val="clear" w:color="auto" w:fill="FFFFFF"/>
          <w:lang w:val="en-US"/>
        </w:rPr>
        <w:t>facilitate mediation on land stewardship conflicts in communities</w:t>
      </w:r>
    </w:p>
    <w:p w14:paraId="1F713795" w14:textId="77777777" w:rsidR="00B81491" w:rsidRDefault="007E6A76">
      <w:pPr>
        <w:pStyle w:val="Body"/>
        <w:numPr>
          <w:ilvl w:val="0"/>
          <w:numId w:val="4"/>
        </w:numPr>
        <w:shd w:val="clear" w:color="auto" w:fill="FFFFFF"/>
        <w:rPr>
          <w:rFonts w:ascii="Helvetica Neue" w:hAnsi="Helvetica Neue" w:hint="eastAsia"/>
          <w:lang w:val="en-US"/>
        </w:rPr>
      </w:pPr>
      <w:r>
        <w:rPr>
          <w:rFonts w:ascii="Helvetica Neue" w:hAnsi="Helvetica Neue"/>
          <w:shd w:val="clear" w:color="auto" w:fill="FFFFFF"/>
          <w:lang w:val="en-US"/>
        </w:rPr>
        <w:t>facilitate voluntary reparations for the restoration of land</w:t>
      </w:r>
    </w:p>
    <w:p w14:paraId="556E0680" w14:textId="77777777" w:rsidR="00B81491" w:rsidRDefault="007E6A76">
      <w:pPr>
        <w:pStyle w:val="Body"/>
        <w:numPr>
          <w:ilvl w:val="0"/>
          <w:numId w:val="4"/>
        </w:numPr>
        <w:shd w:val="clear" w:color="auto" w:fill="FFFFFF"/>
        <w:rPr>
          <w:rFonts w:ascii="Helvetica Neue" w:hAnsi="Helvetica Neue" w:hint="eastAsia"/>
          <w:lang w:val="en-US"/>
        </w:rPr>
      </w:pPr>
      <w:r>
        <w:rPr>
          <w:rFonts w:ascii="Helvetica Neue" w:hAnsi="Helvetica Neue"/>
          <w:shd w:val="clear" w:color="auto" w:fill="FFFFFF"/>
          <w:lang w:val="en-US"/>
        </w:rPr>
        <w:t>issue warnings regarding failures of land stewardship</w:t>
      </w:r>
    </w:p>
    <w:p w14:paraId="78FC3F41" w14:textId="56C44AF0" w:rsidR="00B81491" w:rsidRDefault="007E6A76">
      <w:pPr>
        <w:pStyle w:val="Body"/>
        <w:numPr>
          <w:ilvl w:val="0"/>
          <w:numId w:val="4"/>
        </w:numPr>
        <w:shd w:val="clear" w:color="auto" w:fill="FFFFFF"/>
        <w:spacing w:after="240"/>
        <w:rPr>
          <w:ins w:id="86" w:author="Tony Firkins" w:date="2023-05-18T08:11:00Z"/>
          <w:rFonts w:ascii="Helvetica Neue" w:hAnsi="Helvetica Neue" w:hint="eastAsia"/>
          <w:lang w:val="en-US"/>
        </w:rPr>
      </w:pPr>
      <w:r>
        <w:rPr>
          <w:rFonts w:ascii="Helvetica Neue" w:hAnsi="Helvetica Neue"/>
          <w:shd w:val="clear" w:color="auto" w:fill="FFFFFF"/>
          <w:lang w:val="en-US"/>
        </w:rPr>
        <w:t>as a last resort, enforce stewardship requirements by preparing a prosecution case for referral to the legal system</w:t>
      </w:r>
      <w:del w:id="87" w:author="Tony Firkins" w:date="2023-05-18T08:11:00Z">
        <w:r w:rsidR="008A7EAF" w:rsidRPr="00B11C71">
          <w:rPr>
            <w:rFonts w:eastAsia="Times New Roman" w:cstheme="minorHAnsi"/>
            <w:color w:val="212529"/>
          </w:rPr>
          <w:delText xml:space="preserve"> </w:delText>
        </w:r>
      </w:del>
    </w:p>
    <w:p w14:paraId="001389E4" w14:textId="437BB1AE" w:rsidR="00B81491" w:rsidRDefault="007E6A76">
      <w:pPr>
        <w:pStyle w:val="Body"/>
        <w:shd w:val="clear" w:color="auto" w:fill="FFFFFF"/>
        <w:rPr>
          <w:ins w:id="88" w:author="Tony Firkins" w:date="2023-05-18T08:11:00Z"/>
          <w:rFonts w:ascii="Helvetica Neue" w:eastAsia="Helvetica Neue" w:hAnsi="Helvetica Neue" w:cs="Helvetica Neue"/>
          <w:shd w:val="clear" w:color="auto" w:fill="FFFFFF"/>
        </w:rPr>
      </w:pPr>
      <w:r>
        <w:rPr>
          <w:rFonts w:ascii="Helvetica Neue" w:hAnsi="Helvetica Neue"/>
          <w:shd w:val="clear" w:color="auto" w:fill="FFFFFF"/>
          <w:lang w:val="en-US"/>
        </w:rPr>
        <w:t xml:space="preserve">Where land is held by companies or other </w:t>
      </w:r>
      <w:proofErr w:type="spellStart"/>
      <w:r>
        <w:rPr>
          <w:rFonts w:ascii="Helvetica Neue" w:hAnsi="Helvetica Neue"/>
          <w:shd w:val="clear" w:color="auto" w:fill="FFFFFF"/>
          <w:lang w:val="en-US"/>
        </w:rPr>
        <w:t>organisations</w:t>
      </w:r>
      <w:proofErr w:type="spellEnd"/>
      <w:r>
        <w:rPr>
          <w:rFonts w:ascii="Helvetica Neue" w:hAnsi="Helvetica Neue"/>
          <w:shd w:val="clear" w:color="auto" w:fill="FFFFFF"/>
          <w:lang w:val="en-US"/>
        </w:rPr>
        <w:t>, directors or board members will be held personally responsible for failures of land stewardship. Restorative justice is preferred, with the minimal intervention required to deliver that justice (see RR1002-1003</w:t>
      </w:r>
      <w:proofErr w:type="gramStart"/>
      <w:r>
        <w:rPr>
          <w:rFonts w:ascii="Helvetica Neue" w:hAnsi="Helvetica Neue"/>
          <w:shd w:val="clear" w:color="auto" w:fill="FFFFFF"/>
          <w:lang w:val="en-US"/>
        </w:rPr>
        <w:t>,CJ200</w:t>
      </w:r>
      <w:proofErr w:type="gramEnd"/>
      <w:r>
        <w:rPr>
          <w:rFonts w:ascii="Helvetica Neue" w:hAnsi="Helvetica Neue"/>
          <w:shd w:val="clear" w:color="auto" w:fill="FFFFFF"/>
          <w:lang w:val="en-US"/>
        </w:rPr>
        <w:t>-206 &amp; CJ362).</w:t>
      </w:r>
      <w:del w:id="89" w:author="Tony Firkins" w:date="2023-05-18T08:11:00Z">
        <w:r w:rsidR="008A7EAF" w:rsidRPr="00B11C71">
          <w:rPr>
            <w:rFonts w:eastAsia="Times New Roman" w:cstheme="minorHAnsi"/>
            <w:color w:val="212529"/>
          </w:rPr>
          <w:delText xml:space="preserve"> </w:delText>
        </w:r>
      </w:del>
    </w:p>
    <w:p w14:paraId="089DAB40" w14:textId="77777777" w:rsidR="00B81491" w:rsidRDefault="00B81491">
      <w:pPr>
        <w:pStyle w:val="Body"/>
        <w:shd w:val="clear" w:color="auto" w:fill="FFFFFF"/>
        <w:rPr>
          <w:ins w:id="90" w:author="Tony Firkins" w:date="2023-05-18T08:11:00Z"/>
          <w:rFonts w:ascii="Helvetica Neue" w:eastAsia="Helvetica Neue" w:hAnsi="Helvetica Neue" w:cs="Helvetica Neue"/>
          <w:shd w:val="clear" w:color="auto" w:fill="FFFFFF"/>
        </w:rPr>
      </w:pPr>
    </w:p>
    <w:p w14:paraId="23BF6B4D" w14:textId="77777777" w:rsidR="00B81491" w:rsidRDefault="007E6A76">
      <w:pPr>
        <w:pStyle w:val="Body"/>
        <w:shd w:val="clear" w:color="auto" w:fill="FFFFFF"/>
        <w:rPr>
          <w:rFonts w:ascii="Helvetica Neue" w:eastAsia="Helvetica Neue" w:hAnsi="Helvetica Neue" w:cs="Helvetica Neue"/>
          <w:shd w:val="clear" w:color="auto" w:fill="FFFFFF"/>
        </w:rPr>
      </w:pPr>
      <w:r>
        <w:rPr>
          <w:rFonts w:ascii="Helvetica Neue" w:hAnsi="Helvetica Neue"/>
          <w:shd w:val="clear" w:color="auto" w:fill="FFFFFF"/>
          <w:lang w:val="en-US"/>
        </w:rPr>
        <w:t>The maximum penalty for breach of stewardship would be removal of the land, by compulsory purchase by the Commons Trust (as the first charge prior to all other liabilities, including the banks/ and other lenders), with the deduction of reparations and costs. Where land is held by limited companies, directors may be held personally responsible.</w:t>
      </w:r>
    </w:p>
    <w:p w14:paraId="01844130" w14:textId="7B5C278A" w:rsidR="00B81491" w:rsidRDefault="00DA5207">
      <w:pPr>
        <w:pStyle w:val="Body"/>
        <w:shd w:val="clear" w:color="auto" w:fill="FFFFFF"/>
        <w:rPr>
          <w:ins w:id="91" w:author="Tony Firkins" w:date="2023-05-18T08:11:00Z"/>
          <w:rFonts w:ascii="Helvetica Neue" w:eastAsia="Helvetica Neue" w:hAnsi="Helvetica Neue" w:cs="Helvetica Neue"/>
          <w:shd w:val="clear" w:color="auto" w:fill="FFFFFF"/>
        </w:rPr>
      </w:pPr>
      <w:del w:id="92" w:author="Tony Firkins" w:date="2023-05-18T08:11:00Z">
        <w:r w:rsidRPr="00AC34FA">
          <w:rPr>
            <w:rFonts w:cstheme="minorHAnsi"/>
          </w:rPr>
          <w:br/>
        </w:r>
      </w:del>
    </w:p>
    <w:p w14:paraId="49C57211" w14:textId="77777777" w:rsidR="00B81491" w:rsidRDefault="007E6A76">
      <w:pPr>
        <w:pStyle w:val="Body"/>
        <w:shd w:val="clear" w:color="auto" w:fill="FFFFFF"/>
        <w:rPr>
          <w:rFonts w:ascii="Helvetica Neue" w:eastAsia="Helvetica Neue" w:hAnsi="Helvetica Neue" w:cs="Helvetica Neue"/>
          <w:b/>
          <w:bCs/>
          <w:shd w:val="clear" w:color="auto" w:fill="FFFFFF"/>
        </w:rPr>
      </w:pPr>
      <w:r>
        <w:rPr>
          <w:rFonts w:ascii="Helvetica Neue" w:hAnsi="Helvetica Neue"/>
          <w:b/>
          <w:bCs/>
          <w:shd w:val="clear" w:color="auto" w:fill="FFFFFF"/>
          <w:lang w:val="en-US"/>
        </w:rPr>
        <w:t>LD400 Land Use Transition</w:t>
      </w:r>
      <w:ins w:id="93" w:author="Tony Firkins" w:date="2023-05-18T08:11:00Z">
        <w:r>
          <w:rPr>
            <w:rFonts w:ascii="Helvetica Neue" w:hAnsi="Helvetica Neue"/>
            <w:b/>
            <w:bCs/>
            <w:shd w:val="clear" w:color="auto" w:fill="FFFFFF"/>
            <w:lang w:val="en-US"/>
          </w:rPr>
          <w:t xml:space="preserve"> </w:t>
        </w:r>
      </w:ins>
    </w:p>
    <w:p w14:paraId="36B5CB09" w14:textId="1965D657" w:rsidR="00B81491" w:rsidRDefault="007E6A76">
      <w:pPr>
        <w:pStyle w:val="Body"/>
        <w:shd w:val="clear" w:color="auto" w:fill="FFFFFF"/>
        <w:rPr>
          <w:rFonts w:ascii="Helvetica Neue" w:eastAsia="Helvetica Neue" w:hAnsi="Helvetica Neue" w:cs="Helvetica Neue"/>
          <w:shd w:val="clear" w:color="auto" w:fill="FFFFFF"/>
        </w:rPr>
      </w:pPr>
      <w:r>
        <w:rPr>
          <w:rFonts w:ascii="Helvetica Neue" w:hAnsi="Helvetica Neue"/>
          <w:b/>
          <w:bCs/>
          <w:shd w:val="clear" w:color="auto" w:fill="FFFFFF"/>
          <w:lang w:val="de-DE"/>
        </w:rPr>
        <w:t>LD401</w:t>
      </w:r>
      <w:del w:id="94" w:author="Tony Firkins" w:date="2023-05-18T08:11:00Z">
        <w:r w:rsidR="008A7EAF" w:rsidRPr="00B11C71">
          <w:rPr>
            <w:rFonts w:eastAsia="Times New Roman" w:cstheme="minorHAnsi"/>
            <w:color w:val="212529"/>
          </w:rPr>
          <w:delText> </w:delText>
        </w:r>
      </w:del>
      <w:ins w:id="95" w:author="Tony Firkins" w:date="2023-05-18T08:11:00Z">
        <w:r>
          <w:rPr>
            <w:rFonts w:ascii="Helvetica Neue" w:hAnsi="Helvetica Neue"/>
            <w:shd w:val="clear" w:color="auto" w:fill="FFFFFF"/>
            <w:lang w:val="en-US"/>
          </w:rPr>
          <w:t xml:space="preserve"> </w:t>
        </w:r>
      </w:ins>
      <w:r>
        <w:rPr>
          <w:rFonts w:ascii="Helvetica Neue" w:hAnsi="Helvetica Neue"/>
          <w:shd w:val="clear" w:color="auto" w:fill="FFFFFF"/>
          <w:lang w:val="en-US"/>
        </w:rPr>
        <w:t>Changing land use is fundamental to delivering a sustainable society. Management of land should deliver multiple benefits. Policy levers (LD502) will deliver the benefits at national scale, so that the following priority order is taken into account within the broad context:</w:t>
      </w:r>
      <w:ins w:id="96" w:author="Tony Firkins" w:date="2023-05-18T08:11:00Z">
        <w:r>
          <w:rPr>
            <w:rFonts w:ascii="Helvetica Neue" w:hAnsi="Helvetica Neue"/>
            <w:shd w:val="clear" w:color="auto" w:fill="FFFFFF"/>
            <w:lang w:val="en-US"/>
          </w:rPr>
          <w:t xml:space="preserve"> </w:t>
        </w:r>
      </w:ins>
    </w:p>
    <w:p w14:paraId="773ADF39" w14:textId="77777777" w:rsidR="00B81491" w:rsidRDefault="007E6A76">
      <w:pPr>
        <w:pStyle w:val="Body"/>
        <w:numPr>
          <w:ilvl w:val="0"/>
          <w:numId w:val="6"/>
        </w:numPr>
        <w:shd w:val="clear" w:color="auto" w:fill="FFFFFF"/>
        <w:spacing w:before="240"/>
        <w:rPr>
          <w:rFonts w:ascii="Helvetica Neue" w:hAnsi="Helvetica Neue" w:hint="eastAsia"/>
          <w:lang w:val="en-US"/>
        </w:rPr>
      </w:pPr>
      <w:r>
        <w:rPr>
          <w:rFonts w:ascii="Helvetica Neue" w:hAnsi="Helvetica Neue"/>
          <w:shd w:val="clear" w:color="auto" w:fill="FFFFFF"/>
          <w:lang w:val="en-US"/>
        </w:rPr>
        <w:t>reversing biodiversity loss</w:t>
      </w:r>
      <w:ins w:id="97" w:author="Tony Firkins" w:date="2023-05-18T08:11:00Z">
        <w:r>
          <w:rPr>
            <w:rFonts w:ascii="Helvetica Neue" w:hAnsi="Helvetica Neue"/>
            <w:shd w:val="clear" w:color="auto" w:fill="FFFFFF"/>
            <w:lang w:val="en-US"/>
          </w:rPr>
          <w:t xml:space="preserve"> and increasing abundance</w:t>
        </w:r>
      </w:ins>
    </w:p>
    <w:p w14:paraId="28928E70" w14:textId="77777777" w:rsidR="00B81491" w:rsidRDefault="007E6A76">
      <w:pPr>
        <w:pStyle w:val="Body"/>
        <w:numPr>
          <w:ilvl w:val="0"/>
          <w:numId w:val="6"/>
        </w:numPr>
        <w:shd w:val="clear" w:color="auto" w:fill="FFFFFF"/>
        <w:rPr>
          <w:rFonts w:ascii="Helvetica Neue" w:hAnsi="Helvetica Neue" w:hint="eastAsia"/>
          <w:lang w:val="en-US"/>
        </w:rPr>
      </w:pPr>
      <w:r>
        <w:rPr>
          <w:rFonts w:ascii="Helvetica Neue" w:hAnsi="Helvetica Neue"/>
          <w:shd w:val="clear" w:color="auto" w:fill="FFFFFF"/>
          <w:lang w:val="en-US"/>
        </w:rPr>
        <w:t>reducing carbon emissions from land (e.g. peatland restoration),</w:t>
      </w:r>
      <w:ins w:id="98" w:author="Tony Firkins" w:date="2023-05-18T08:11:00Z">
        <w:r>
          <w:rPr>
            <w:rFonts w:ascii="Helvetica Neue" w:hAnsi="Helvetica Neue"/>
            <w:shd w:val="clear" w:color="auto" w:fill="FFFFFF"/>
            <w:lang w:val="en-US"/>
          </w:rPr>
          <w:t xml:space="preserve"> </w:t>
        </w:r>
      </w:ins>
    </w:p>
    <w:p w14:paraId="196F146A" w14:textId="77777777" w:rsidR="00B81491" w:rsidRDefault="007E6A76">
      <w:pPr>
        <w:pStyle w:val="Body"/>
        <w:numPr>
          <w:ilvl w:val="0"/>
          <w:numId w:val="6"/>
        </w:numPr>
        <w:shd w:val="clear" w:color="auto" w:fill="FFFFFF"/>
        <w:rPr>
          <w:rFonts w:ascii="Helvetica Neue" w:hAnsi="Helvetica Neue" w:hint="eastAsia"/>
          <w:lang w:val="en-US"/>
        </w:rPr>
      </w:pPr>
      <w:r>
        <w:rPr>
          <w:rFonts w:ascii="Helvetica Neue" w:hAnsi="Helvetica Neue"/>
          <w:shd w:val="clear" w:color="auto" w:fill="FFFFFF"/>
          <w:lang w:val="en-US"/>
        </w:rPr>
        <w:t>being self-sufficient in food production and biological sequestration (e.g. growing forests),</w:t>
      </w:r>
      <w:ins w:id="99" w:author="Tony Firkins" w:date="2023-05-18T08:11:00Z">
        <w:r>
          <w:rPr>
            <w:rFonts w:ascii="Helvetica Neue" w:hAnsi="Helvetica Neue"/>
            <w:shd w:val="clear" w:color="auto" w:fill="FFFFFF"/>
            <w:lang w:val="en-US"/>
          </w:rPr>
          <w:t xml:space="preserve"> </w:t>
        </w:r>
      </w:ins>
    </w:p>
    <w:p w14:paraId="556EE30D" w14:textId="77777777" w:rsidR="00B81491" w:rsidRDefault="007E6A76">
      <w:pPr>
        <w:pStyle w:val="Body"/>
        <w:numPr>
          <w:ilvl w:val="0"/>
          <w:numId w:val="6"/>
        </w:numPr>
        <w:shd w:val="clear" w:color="auto" w:fill="FFFFFF"/>
        <w:rPr>
          <w:rFonts w:ascii="Helvetica Neue" w:hAnsi="Helvetica Neue" w:hint="eastAsia"/>
          <w:lang w:val="en-US"/>
        </w:rPr>
      </w:pPr>
      <w:r>
        <w:rPr>
          <w:rFonts w:ascii="Helvetica Neue" w:hAnsi="Helvetica Neue"/>
          <w:shd w:val="clear" w:color="auto" w:fill="FFFFFF"/>
          <w:lang w:val="en-US"/>
        </w:rPr>
        <w:t xml:space="preserve">managing land for timber and </w:t>
      </w:r>
      <w:proofErr w:type="spellStart"/>
      <w:r>
        <w:rPr>
          <w:rFonts w:ascii="Helvetica Neue" w:hAnsi="Helvetica Neue"/>
          <w:shd w:val="clear" w:color="auto" w:fill="FFFFFF"/>
          <w:lang w:val="en-US"/>
        </w:rPr>
        <w:t>fibre</w:t>
      </w:r>
      <w:proofErr w:type="spellEnd"/>
    </w:p>
    <w:p w14:paraId="1A093A93" w14:textId="77777777" w:rsidR="00B81491" w:rsidRDefault="007E6A76">
      <w:pPr>
        <w:pStyle w:val="Body"/>
        <w:numPr>
          <w:ilvl w:val="0"/>
          <w:numId w:val="6"/>
        </w:numPr>
        <w:shd w:val="clear" w:color="auto" w:fill="FFFFFF"/>
        <w:spacing w:after="240"/>
        <w:rPr>
          <w:rFonts w:ascii="Helvetica Neue" w:hAnsi="Helvetica Neue" w:hint="eastAsia"/>
          <w:lang w:val="en-US"/>
        </w:rPr>
      </w:pPr>
      <w:r>
        <w:rPr>
          <w:rFonts w:ascii="Helvetica Neue" w:hAnsi="Helvetica Neue"/>
          <w:shd w:val="clear" w:color="auto" w:fill="FFFFFF"/>
          <w:lang w:val="en-US"/>
        </w:rPr>
        <w:t>growing biomass (wood and crops) for energy production</w:t>
      </w:r>
      <w:ins w:id="100" w:author="Tony Firkins" w:date="2023-05-18T08:11:00Z">
        <w:r>
          <w:rPr>
            <w:rFonts w:ascii="Helvetica Neue" w:hAnsi="Helvetica Neue"/>
            <w:shd w:val="clear" w:color="auto" w:fill="FFFFFF"/>
            <w:lang w:val="en-US"/>
          </w:rPr>
          <w:t xml:space="preserve"> </w:t>
        </w:r>
      </w:ins>
    </w:p>
    <w:p w14:paraId="6F18CC80" w14:textId="7B318C0E" w:rsidR="00B81491" w:rsidRDefault="007E6A76">
      <w:pPr>
        <w:pStyle w:val="Body"/>
        <w:shd w:val="clear" w:color="auto" w:fill="FFFFFF"/>
        <w:rPr>
          <w:rFonts w:ascii="Helvetica Neue" w:eastAsia="Helvetica Neue" w:hAnsi="Helvetica Neue" w:cs="Helvetica Neue"/>
          <w:shd w:val="clear" w:color="auto" w:fill="FFFFFF"/>
        </w:rPr>
      </w:pPr>
      <w:commentRangeStart w:id="101"/>
      <w:r>
        <w:rPr>
          <w:rFonts w:ascii="Helvetica Neue" w:hAnsi="Helvetica Neue"/>
          <w:shd w:val="clear" w:color="auto" w:fill="FFFFFF"/>
          <w:lang w:val="en-US"/>
        </w:rPr>
        <w:t>Change</w:t>
      </w:r>
      <w:commentRangeEnd w:id="101"/>
      <w:r w:rsidR="00FA71CF">
        <w:rPr>
          <w:rStyle w:val="CommentReference"/>
          <w:rFonts w:cs="Times New Roman"/>
          <w:color w:val="auto"/>
          <w:lang w:val="en-US" w:eastAsia="en-US"/>
          <w14:textOutline w14:w="0" w14:cap="rnd" w14:cmpd="sng" w14:algn="ctr">
            <w14:noFill/>
            <w14:prstDash w14:val="solid"/>
            <w14:bevel/>
          </w14:textOutline>
        </w:rPr>
        <w:commentReference w:id="101"/>
      </w:r>
      <w:r>
        <w:rPr>
          <w:rFonts w:ascii="Helvetica Neue" w:hAnsi="Helvetica Neue"/>
          <w:shd w:val="clear" w:color="auto" w:fill="FFFFFF"/>
          <w:lang w:val="en-US"/>
        </w:rPr>
        <w:t xml:space="preserve"> must start now</w:t>
      </w:r>
      <w:del w:id="102" w:author="Tony Firkins" w:date="2023-05-18T08:11:00Z">
        <w:r w:rsidR="008A7EAF" w:rsidRPr="00B11C71">
          <w:rPr>
            <w:rFonts w:eastAsia="Times New Roman" w:cstheme="minorHAnsi"/>
            <w:color w:val="212529"/>
          </w:rPr>
          <w:delText>. It</w:delText>
        </w:r>
      </w:del>
      <w:ins w:id="103" w:author="Tony Firkins" w:date="2023-05-18T08:11:00Z">
        <w:r>
          <w:rPr>
            <w:rFonts w:ascii="Helvetica Neue" w:hAnsi="Helvetica Neue"/>
            <w:shd w:val="clear" w:color="auto" w:fill="FFFFFF"/>
            <w:lang w:val="en-US"/>
          </w:rPr>
          <w:t xml:space="preserve"> and</w:t>
        </w:r>
      </w:ins>
      <w:r>
        <w:rPr>
          <w:rFonts w:ascii="Helvetica Neue" w:hAnsi="Helvetica Neue"/>
          <w:shd w:val="clear" w:color="auto" w:fill="FFFFFF"/>
          <w:lang w:val="en-US"/>
        </w:rPr>
        <w:t xml:space="preserve"> should be </w:t>
      </w:r>
      <w:del w:id="104" w:author="Tony Firkins" w:date="2023-05-18T08:11:00Z">
        <w:r w:rsidR="008A7EAF" w:rsidRPr="00B11C71">
          <w:rPr>
            <w:rFonts w:eastAsia="Times New Roman" w:cstheme="minorHAnsi"/>
            <w:color w:val="212529"/>
          </w:rPr>
          <w:delText>completed within</w:delText>
        </w:r>
      </w:del>
      <w:ins w:id="105" w:author="Tony Firkins" w:date="2023-05-18T08:11:00Z">
        <w:r>
          <w:rPr>
            <w:rFonts w:ascii="Helvetica Neue" w:hAnsi="Helvetica Neue"/>
            <w:shd w:val="clear" w:color="auto" w:fill="FFFFFF"/>
            <w:lang w:val="en-US"/>
          </w:rPr>
          <w:t>nearing completion in</w:t>
        </w:r>
      </w:ins>
      <w:r>
        <w:rPr>
          <w:rFonts w:ascii="Helvetica Neue" w:hAnsi="Helvetica Neue"/>
          <w:shd w:val="clear" w:color="auto" w:fill="FFFFFF"/>
          <w:lang w:val="en-US"/>
        </w:rPr>
        <w:t xml:space="preserve"> 10 </w:t>
      </w:r>
      <w:proofErr w:type="spellStart"/>
      <w:r>
        <w:rPr>
          <w:rFonts w:ascii="Helvetica Neue" w:hAnsi="Helvetica Neue"/>
          <w:shd w:val="clear" w:color="auto" w:fill="FFFFFF"/>
          <w:lang w:val="en-US"/>
        </w:rPr>
        <w:t>years</w:t>
      </w:r>
      <w:del w:id="106" w:author="Tony Firkins" w:date="2023-05-18T08:11:00Z">
        <w:r w:rsidR="008A7EAF" w:rsidRPr="00B11C71">
          <w:rPr>
            <w:rFonts w:eastAsia="Times New Roman" w:cstheme="minorHAnsi"/>
            <w:color w:val="212529"/>
          </w:rPr>
          <w:delText>. It</w:delText>
        </w:r>
      </w:del>
      <w:ins w:id="107" w:author="Tony Firkins" w:date="2023-05-18T08:11:00Z">
        <w:r>
          <w:rPr>
            <w:rFonts w:ascii="Helvetica Neue" w:hAnsi="Helvetica Neue"/>
            <w:shd w:val="clear" w:color="auto" w:fill="FFFFFF"/>
            <w:lang w:val="en-US"/>
          </w:rPr>
          <w:t xml:space="preserve"> time</w:t>
        </w:r>
        <w:proofErr w:type="spellEnd"/>
        <w:r>
          <w:rPr>
            <w:rFonts w:ascii="Helvetica Neue" w:hAnsi="Helvetica Neue"/>
            <w:shd w:val="clear" w:color="auto" w:fill="FFFFFF"/>
            <w:lang w:val="en-US"/>
          </w:rPr>
          <w:t>. This</w:t>
        </w:r>
      </w:ins>
      <w:r>
        <w:rPr>
          <w:rFonts w:ascii="Helvetica Neue" w:hAnsi="Helvetica Neue"/>
          <w:shd w:val="clear" w:color="auto" w:fill="FFFFFF"/>
          <w:lang w:val="en-US"/>
        </w:rPr>
        <w:t xml:space="preserve"> will be achieved by encouraging and supporting people to be good stewards of the land.</w:t>
      </w:r>
    </w:p>
    <w:p w14:paraId="256A460F" w14:textId="77777777" w:rsidR="00B81491" w:rsidRDefault="00B81491">
      <w:pPr>
        <w:pStyle w:val="Body"/>
        <w:shd w:val="clear" w:color="auto" w:fill="FFFFFF"/>
        <w:rPr>
          <w:ins w:id="108" w:author="Tony Firkins" w:date="2023-05-18T08:11:00Z"/>
          <w:rFonts w:ascii="Helvetica Neue" w:eastAsia="Helvetica Neue" w:hAnsi="Helvetica Neue" w:cs="Helvetica Neue"/>
          <w:shd w:val="clear" w:color="auto" w:fill="FFFFFF"/>
        </w:rPr>
      </w:pPr>
    </w:p>
    <w:p w14:paraId="790E7527" w14:textId="36D7015A" w:rsidR="00B81491" w:rsidRDefault="007E6A76">
      <w:pPr>
        <w:pStyle w:val="Body"/>
        <w:shd w:val="clear" w:color="auto" w:fill="FFFFFF"/>
        <w:rPr>
          <w:rFonts w:ascii="Helvetica Neue" w:eastAsia="Helvetica Neue" w:hAnsi="Helvetica Neue" w:cs="Helvetica Neue"/>
          <w:shd w:val="clear" w:color="auto" w:fill="FFFFFF"/>
        </w:rPr>
      </w:pPr>
      <w:r>
        <w:rPr>
          <w:rFonts w:ascii="Helvetica Neue" w:hAnsi="Helvetica Neue"/>
          <w:b/>
          <w:bCs/>
          <w:shd w:val="clear" w:color="auto" w:fill="FFFFFF"/>
          <w:lang w:val="de-DE"/>
        </w:rPr>
        <w:t>LD402</w:t>
      </w:r>
      <w:del w:id="109" w:author="Tony Firkins" w:date="2023-05-18T08:11:00Z">
        <w:r w:rsidR="008A7EAF" w:rsidRPr="00B11C71">
          <w:rPr>
            <w:rFonts w:eastAsia="Times New Roman" w:cstheme="minorHAnsi"/>
            <w:color w:val="212529"/>
          </w:rPr>
          <w:delText> </w:delText>
        </w:r>
      </w:del>
      <w:ins w:id="110" w:author="Tony Firkins" w:date="2023-05-18T08:11:00Z">
        <w:r>
          <w:rPr>
            <w:rFonts w:ascii="Helvetica Neue" w:hAnsi="Helvetica Neue"/>
            <w:shd w:val="clear" w:color="auto" w:fill="FFFFFF"/>
          </w:rPr>
          <w:t xml:space="preserve"> </w:t>
        </w:r>
      </w:ins>
      <w:r>
        <w:rPr>
          <w:rFonts w:ascii="Helvetica Neue" w:hAnsi="Helvetica Neue"/>
          <w:shd w:val="clear" w:color="auto" w:fill="FFFFFF"/>
          <w:lang w:val="en-US"/>
        </w:rPr>
        <w:t>Peatlands must be restored as quickly as possible to a near natural condition</w:t>
      </w:r>
      <w:r>
        <w:rPr>
          <w:rFonts w:ascii="Helvetica Neue" w:hAnsi="Helvetica Neue"/>
          <w:shd w:val="clear" w:color="auto" w:fill="FFFFFF"/>
        </w:rPr>
        <w:t xml:space="preserve">. </w:t>
      </w:r>
      <w:r>
        <w:rPr>
          <w:rFonts w:ascii="Helvetica Neue" w:hAnsi="Helvetica Neue"/>
          <w:shd w:val="clear" w:color="auto" w:fill="FFFFFF"/>
          <w:lang w:val="en-US"/>
        </w:rPr>
        <w:t>Rewetting of lowland farmland on peat must take precedence over upland peat, and begin immediately</w:t>
      </w:r>
      <w:r>
        <w:rPr>
          <w:rFonts w:ascii="Helvetica Neue" w:hAnsi="Helvetica Neue"/>
          <w:shd w:val="clear" w:color="auto" w:fill="FFFFFF"/>
        </w:rPr>
        <w:t xml:space="preserve">. </w:t>
      </w:r>
      <w:r>
        <w:rPr>
          <w:rFonts w:ascii="Helvetica Neue" w:hAnsi="Helvetica Neue"/>
          <w:shd w:val="clear" w:color="auto" w:fill="FFFFFF"/>
          <w:lang w:val="en-US"/>
        </w:rPr>
        <w:t>Tree planting on peatland is unviable and must stop (and all existing forestry removed)</w:t>
      </w:r>
      <w:r>
        <w:rPr>
          <w:rFonts w:ascii="Helvetica Neue" w:hAnsi="Helvetica Neue"/>
          <w:shd w:val="clear" w:color="auto" w:fill="FFFFFF"/>
        </w:rPr>
        <w:t xml:space="preserve">. </w:t>
      </w:r>
      <w:r>
        <w:rPr>
          <w:rFonts w:ascii="Helvetica Neue" w:hAnsi="Helvetica Neue"/>
          <w:shd w:val="clear" w:color="auto" w:fill="FFFFFF"/>
          <w:lang w:val="en-US"/>
        </w:rPr>
        <w:t>This will be achieved primarily through land management investment and support</w:t>
      </w:r>
      <w:r>
        <w:rPr>
          <w:rFonts w:ascii="Helvetica Neue" w:hAnsi="Helvetica Neue"/>
          <w:shd w:val="clear" w:color="auto" w:fill="FFFFFF"/>
        </w:rPr>
        <w:t xml:space="preserve">. </w:t>
      </w:r>
      <w:r>
        <w:rPr>
          <w:rFonts w:ascii="Helvetica Neue" w:hAnsi="Helvetica Neue"/>
          <w:shd w:val="clear" w:color="auto" w:fill="FFFFFF"/>
          <w:lang w:val="en-US"/>
        </w:rPr>
        <w:t>(See also CC014, FA206, FA301, WH101&amp;102).</w:t>
      </w:r>
    </w:p>
    <w:p w14:paraId="3AB152DA" w14:textId="77777777" w:rsidR="00B81491" w:rsidRDefault="00B81491">
      <w:pPr>
        <w:pStyle w:val="Body"/>
        <w:shd w:val="clear" w:color="auto" w:fill="FFFFFF"/>
        <w:rPr>
          <w:ins w:id="111" w:author="Tony Firkins" w:date="2023-05-18T08:11:00Z"/>
          <w:rFonts w:ascii="Helvetica Neue" w:eastAsia="Helvetica Neue" w:hAnsi="Helvetica Neue" w:cs="Helvetica Neue"/>
          <w:shd w:val="clear" w:color="auto" w:fill="FFFFFF"/>
        </w:rPr>
      </w:pPr>
    </w:p>
    <w:p w14:paraId="3FC44E6F" w14:textId="715BB4BB" w:rsidR="00B81491" w:rsidRDefault="007E6A76">
      <w:pPr>
        <w:pStyle w:val="Body"/>
        <w:rPr>
          <w:rFonts w:ascii="Helvetica Neue" w:eastAsia="Helvetica Neue" w:hAnsi="Helvetica Neue" w:cs="Helvetica Neue"/>
          <w:shd w:val="clear" w:color="auto" w:fill="FFFFFF"/>
        </w:rPr>
      </w:pPr>
      <w:r>
        <w:rPr>
          <w:rFonts w:ascii="Helvetica Neue" w:hAnsi="Helvetica Neue"/>
          <w:b/>
          <w:bCs/>
          <w:shd w:val="clear" w:color="auto" w:fill="FFFFFF"/>
          <w:lang w:val="de-DE"/>
        </w:rPr>
        <w:t>LD403</w:t>
      </w:r>
      <w:del w:id="112" w:author="Tony Firkins" w:date="2023-05-18T08:11:00Z">
        <w:r w:rsidR="008A7EAF" w:rsidRPr="00B11C71">
          <w:rPr>
            <w:rFonts w:eastAsia="Times New Roman" w:cstheme="minorHAnsi"/>
            <w:color w:val="212529"/>
          </w:rPr>
          <w:delText> </w:delText>
        </w:r>
      </w:del>
      <w:ins w:id="113" w:author="Tony Firkins" w:date="2023-05-18T08:11:00Z">
        <w:r>
          <w:rPr>
            <w:rFonts w:ascii="Helvetica Neue" w:hAnsi="Helvetica Neue"/>
            <w:b/>
            <w:bCs/>
            <w:shd w:val="clear" w:color="auto" w:fill="FFFFFF"/>
          </w:rPr>
          <w:t xml:space="preserve"> </w:t>
        </w:r>
      </w:ins>
      <w:r>
        <w:rPr>
          <w:rFonts w:ascii="Helvetica Neue" w:hAnsi="Helvetica Neue"/>
          <w:shd w:val="clear" w:color="auto" w:fill="FFFFFF"/>
          <w:lang w:val="en-US"/>
        </w:rPr>
        <w:t>The land for the production of raw materials, such as wood, hemp and flax, will be significantly increased, to displace non-renewable (such as concrete, steel and plastic) and imported natural resources (that are produced unsustainably)</w:t>
      </w:r>
      <w:r>
        <w:rPr>
          <w:rFonts w:ascii="Helvetica Neue" w:hAnsi="Helvetica Neue"/>
          <w:shd w:val="clear" w:color="auto" w:fill="FFFFFF"/>
        </w:rPr>
        <w:t xml:space="preserve">. </w:t>
      </w:r>
      <w:r>
        <w:rPr>
          <w:rFonts w:ascii="Helvetica Neue" w:hAnsi="Helvetica Neue"/>
          <w:shd w:val="clear" w:color="auto" w:fill="FFFFFF"/>
          <w:lang w:val="en-US"/>
        </w:rPr>
        <w:t xml:space="preserve">This will be achieved mainly through fiscal measures (see LD502), but may need to be backed up by additional policy to encourage </w:t>
      </w:r>
      <w:proofErr w:type="spellStart"/>
      <w:r>
        <w:rPr>
          <w:rFonts w:ascii="Helvetica Neue" w:hAnsi="Helvetica Neue"/>
          <w:shd w:val="clear" w:color="auto" w:fill="FFFFFF"/>
          <w:lang w:val="en-US"/>
        </w:rPr>
        <w:t>behavioural</w:t>
      </w:r>
      <w:proofErr w:type="spellEnd"/>
      <w:r>
        <w:rPr>
          <w:rFonts w:ascii="Helvetica Neue" w:hAnsi="Helvetica Neue"/>
          <w:shd w:val="clear" w:color="auto" w:fill="FFFFFF"/>
          <w:lang w:val="en-US"/>
        </w:rPr>
        <w:t xml:space="preserve"> change through public education, price signals, taxation and regulation, and technological development.</w:t>
      </w:r>
    </w:p>
    <w:p w14:paraId="6901DEF9" w14:textId="77777777" w:rsidR="00B81491" w:rsidRDefault="00B81491">
      <w:pPr>
        <w:pStyle w:val="Body"/>
        <w:shd w:val="clear" w:color="auto" w:fill="FFFFFF"/>
        <w:rPr>
          <w:ins w:id="114" w:author="Tony Firkins" w:date="2023-05-18T08:11:00Z"/>
          <w:rFonts w:ascii="Helvetica Neue" w:eastAsia="Helvetica Neue" w:hAnsi="Helvetica Neue" w:cs="Helvetica Neue"/>
          <w:shd w:val="clear" w:color="auto" w:fill="FFFFFF"/>
        </w:rPr>
      </w:pPr>
    </w:p>
    <w:p w14:paraId="07D3F0D2" w14:textId="66315E5F" w:rsidR="00B81491" w:rsidRDefault="007E6A76">
      <w:pPr>
        <w:pStyle w:val="Body"/>
        <w:shd w:val="clear" w:color="auto" w:fill="FFFFFF"/>
        <w:rPr>
          <w:rFonts w:ascii="Helvetica Neue" w:eastAsia="Helvetica Neue" w:hAnsi="Helvetica Neue" w:cs="Helvetica Neue"/>
          <w:shd w:val="clear" w:color="auto" w:fill="FFFFFF"/>
        </w:rPr>
      </w:pPr>
      <w:r>
        <w:rPr>
          <w:rFonts w:ascii="Helvetica Neue" w:hAnsi="Helvetica Neue"/>
          <w:b/>
          <w:bCs/>
          <w:shd w:val="clear" w:color="auto" w:fill="FFFFFF"/>
          <w:lang w:val="de-DE"/>
        </w:rPr>
        <w:t>LD404</w:t>
      </w:r>
      <w:del w:id="115" w:author="Tony Firkins" w:date="2023-05-18T08:11:00Z">
        <w:r w:rsidR="008A7EAF" w:rsidRPr="00B11C71">
          <w:rPr>
            <w:rFonts w:eastAsia="Times New Roman" w:cstheme="minorHAnsi"/>
            <w:color w:val="212529"/>
          </w:rPr>
          <w:delText> </w:delText>
        </w:r>
      </w:del>
      <w:ins w:id="116" w:author="Tony Firkins" w:date="2023-05-18T08:11:00Z">
        <w:r>
          <w:rPr>
            <w:rFonts w:ascii="Helvetica Neue" w:hAnsi="Helvetica Neue"/>
            <w:shd w:val="clear" w:color="auto" w:fill="FFFFFF"/>
          </w:rPr>
          <w:t xml:space="preserve"> </w:t>
        </w:r>
      </w:ins>
      <w:r>
        <w:rPr>
          <w:rFonts w:ascii="Helvetica Neue" w:hAnsi="Helvetica Neue"/>
          <w:shd w:val="clear" w:color="auto" w:fill="FFFFFF"/>
          <w:lang w:val="en-US"/>
        </w:rPr>
        <w:t xml:space="preserve">Scotland has a Land Commission, and we will introduce Land Commission(s) in the rest of the </w:t>
      </w:r>
      <w:r>
        <w:rPr>
          <w:rFonts w:ascii="Helvetica Neue" w:hAnsi="Helvetica Neue"/>
          <w:shd w:val="clear" w:color="auto" w:fill="FFFFFF"/>
          <w:lang w:val="fr-FR"/>
        </w:rPr>
        <w:t>nation</w:t>
      </w:r>
      <w:r>
        <w:rPr>
          <w:rFonts w:ascii="Helvetica Neue" w:hAnsi="Helvetica Neue"/>
          <w:shd w:val="clear" w:color="auto" w:fill="FFFFFF"/>
          <w:lang w:val="en-US"/>
        </w:rPr>
        <w:t xml:space="preserve"> that will provide policy and best practice advice on the rights and responsibility of ownership. This will apply at all scales of use – from gardens to estates; from </w:t>
      </w:r>
      <w:proofErr w:type="spellStart"/>
      <w:r>
        <w:rPr>
          <w:rFonts w:ascii="Helvetica Neue" w:hAnsi="Helvetica Neue"/>
          <w:shd w:val="clear" w:color="auto" w:fill="FFFFFF"/>
          <w:lang w:val="en-US"/>
        </w:rPr>
        <w:t>neighbourhood</w:t>
      </w:r>
      <w:proofErr w:type="spellEnd"/>
      <w:r>
        <w:rPr>
          <w:rFonts w:ascii="Helvetica Neue" w:hAnsi="Helvetica Neue"/>
          <w:shd w:val="clear" w:color="auto" w:fill="FFFFFF"/>
          <w:lang w:val="en-US"/>
        </w:rPr>
        <w:t xml:space="preserve"> to catchment or bioregion</w:t>
      </w:r>
      <w:r>
        <w:rPr>
          <w:rFonts w:ascii="Helvetica Neue" w:hAnsi="Helvetica Neue"/>
          <w:shd w:val="clear" w:color="auto" w:fill="FFFFFF"/>
        </w:rPr>
        <w:t>.</w:t>
      </w:r>
      <w:ins w:id="117" w:author="Tony Firkins" w:date="2023-05-18T08:11:00Z">
        <w:r>
          <w:rPr>
            <w:rFonts w:ascii="Helvetica Neue" w:hAnsi="Helvetica Neue"/>
            <w:shd w:val="clear" w:color="auto" w:fill="FFFFFF"/>
          </w:rPr>
          <w:t xml:space="preserve"> </w:t>
        </w:r>
        <w:r>
          <w:rPr>
            <w:rFonts w:ascii="Helvetica Neue" w:eastAsia="Helvetica Neue" w:hAnsi="Helvetica Neue" w:cs="Helvetica Neue"/>
            <w:shd w:val="clear" w:color="auto" w:fill="FFFFFF"/>
          </w:rPr>
          <w:br/>
        </w:r>
      </w:ins>
    </w:p>
    <w:p w14:paraId="68CA4D27" w14:textId="0EFE46B2" w:rsidR="00B81491" w:rsidRDefault="007E6A76">
      <w:pPr>
        <w:pStyle w:val="Body"/>
        <w:shd w:val="clear" w:color="auto" w:fill="FFFFFF"/>
        <w:rPr>
          <w:rFonts w:ascii="Helvetica Neue" w:eastAsia="Helvetica Neue" w:hAnsi="Helvetica Neue" w:cs="Helvetica Neue"/>
          <w:shd w:val="clear" w:color="auto" w:fill="FFFFFF"/>
        </w:rPr>
      </w:pPr>
      <w:r>
        <w:rPr>
          <w:rFonts w:ascii="Helvetica Neue" w:hAnsi="Helvetica Neue"/>
          <w:b/>
          <w:bCs/>
          <w:shd w:val="clear" w:color="auto" w:fill="FFFFFF"/>
          <w:lang w:val="de-DE"/>
        </w:rPr>
        <w:t>LD405</w:t>
      </w:r>
      <w:del w:id="118" w:author="Tony Firkins" w:date="2023-05-18T08:11:00Z">
        <w:r w:rsidR="008A7EAF" w:rsidRPr="00B11C71">
          <w:rPr>
            <w:rFonts w:eastAsia="Times New Roman" w:cstheme="minorHAnsi"/>
            <w:color w:val="212529"/>
          </w:rPr>
          <w:delText> </w:delText>
        </w:r>
      </w:del>
      <w:ins w:id="119" w:author="Tony Firkins" w:date="2023-05-18T08:11:00Z">
        <w:r>
          <w:rPr>
            <w:rFonts w:ascii="Helvetica Neue" w:hAnsi="Helvetica Neue"/>
            <w:shd w:val="clear" w:color="auto" w:fill="FFFFFF"/>
          </w:rPr>
          <w:t xml:space="preserve"> </w:t>
        </w:r>
      </w:ins>
      <w:r>
        <w:rPr>
          <w:rFonts w:ascii="Helvetica Neue" w:hAnsi="Helvetica Neue"/>
          <w:shd w:val="clear" w:color="auto" w:fill="FFFFFF"/>
          <w:lang w:val="en-US"/>
        </w:rPr>
        <w:t>The Land Commission(s) will review the implications of the current distribution of land holdings, and bring forward policies towards a more equitable distribution of ownership</w:t>
      </w:r>
      <w:r>
        <w:rPr>
          <w:rFonts w:ascii="Helvetica Neue" w:hAnsi="Helvetica Neue"/>
          <w:shd w:val="clear" w:color="auto" w:fill="FFFFFF"/>
        </w:rPr>
        <w:t>.</w:t>
      </w:r>
    </w:p>
    <w:p w14:paraId="33FEB918" w14:textId="77777777" w:rsidR="00B81491" w:rsidRDefault="00B81491">
      <w:pPr>
        <w:pStyle w:val="Body"/>
        <w:shd w:val="clear" w:color="auto" w:fill="FFFFFF"/>
        <w:rPr>
          <w:ins w:id="120" w:author="Tony Firkins" w:date="2023-05-18T08:11:00Z"/>
          <w:rFonts w:ascii="Helvetica Neue" w:eastAsia="Helvetica Neue" w:hAnsi="Helvetica Neue" w:cs="Helvetica Neue"/>
          <w:shd w:val="clear" w:color="auto" w:fill="FFFFFF"/>
        </w:rPr>
      </w:pPr>
    </w:p>
    <w:p w14:paraId="4E0FA516" w14:textId="4BEAC885" w:rsidR="00B81491" w:rsidRDefault="007E6A76">
      <w:pPr>
        <w:pStyle w:val="Body"/>
        <w:shd w:val="clear" w:color="auto" w:fill="FFFFFF"/>
        <w:rPr>
          <w:rFonts w:ascii="Helvetica Neue" w:eastAsia="Helvetica Neue" w:hAnsi="Helvetica Neue" w:cs="Helvetica Neue"/>
          <w:shd w:val="clear" w:color="auto" w:fill="FFFFFF"/>
        </w:rPr>
      </w:pPr>
      <w:r>
        <w:rPr>
          <w:rFonts w:ascii="Helvetica Neue" w:hAnsi="Helvetica Neue"/>
          <w:b/>
          <w:bCs/>
          <w:shd w:val="clear" w:color="auto" w:fill="FFFFFF"/>
          <w:lang w:val="de-DE"/>
        </w:rPr>
        <w:t>LD406</w:t>
      </w:r>
      <w:del w:id="121" w:author="Tony Firkins" w:date="2023-05-18T08:11:00Z">
        <w:r w:rsidR="008A7EAF" w:rsidRPr="00B11C71">
          <w:rPr>
            <w:rFonts w:eastAsia="Times New Roman" w:cstheme="minorHAnsi"/>
            <w:color w:val="212529"/>
          </w:rPr>
          <w:delText> </w:delText>
        </w:r>
      </w:del>
      <w:ins w:id="122" w:author="Tony Firkins" w:date="2023-05-18T08:11:00Z">
        <w:r>
          <w:rPr>
            <w:rFonts w:ascii="Helvetica Neue" w:hAnsi="Helvetica Neue"/>
            <w:shd w:val="clear" w:color="auto" w:fill="FFFFFF"/>
          </w:rPr>
          <w:t xml:space="preserve"> </w:t>
        </w:r>
      </w:ins>
      <w:r>
        <w:rPr>
          <w:rFonts w:ascii="Helvetica Neue" w:hAnsi="Helvetica Neue"/>
          <w:shd w:val="clear" w:color="auto" w:fill="FFFFFF"/>
          <w:lang w:val="en-US"/>
        </w:rPr>
        <w:t>Government will have a power to designate land for nationally significant infrastructure.</w:t>
      </w:r>
    </w:p>
    <w:p w14:paraId="493D0EE3" w14:textId="77777777" w:rsidR="00B81491" w:rsidRDefault="00B81491">
      <w:pPr>
        <w:pStyle w:val="Body"/>
        <w:shd w:val="clear" w:color="auto" w:fill="FFFFFF"/>
        <w:rPr>
          <w:ins w:id="123" w:author="Tony Firkins" w:date="2023-05-18T08:11:00Z"/>
          <w:rFonts w:ascii="Helvetica Neue" w:eastAsia="Helvetica Neue" w:hAnsi="Helvetica Neue" w:cs="Helvetica Neue"/>
          <w:shd w:val="clear" w:color="auto" w:fill="FFFFFF"/>
        </w:rPr>
      </w:pPr>
    </w:p>
    <w:p w14:paraId="467108C2" w14:textId="091B7674" w:rsidR="00B81491" w:rsidRDefault="007E6A76">
      <w:pPr>
        <w:pStyle w:val="Body"/>
        <w:shd w:val="clear" w:color="auto" w:fill="FFFFFF"/>
        <w:rPr>
          <w:rFonts w:ascii="Helvetica Neue" w:eastAsia="Helvetica Neue" w:hAnsi="Helvetica Neue" w:cs="Helvetica Neue"/>
          <w:shd w:val="clear" w:color="auto" w:fill="FFFFFF"/>
        </w:rPr>
      </w:pPr>
      <w:r>
        <w:rPr>
          <w:rFonts w:ascii="Helvetica Neue" w:hAnsi="Helvetica Neue"/>
          <w:b/>
          <w:bCs/>
          <w:shd w:val="clear" w:color="auto" w:fill="FFFFFF"/>
          <w:lang w:val="de-DE"/>
        </w:rPr>
        <w:t>LD407</w:t>
      </w:r>
      <w:del w:id="124" w:author="Tony Firkins" w:date="2023-05-18T08:11:00Z">
        <w:r w:rsidR="008A7EAF" w:rsidRPr="00B11C71">
          <w:rPr>
            <w:rFonts w:eastAsia="Times New Roman" w:cstheme="minorHAnsi"/>
            <w:color w:val="212529"/>
          </w:rPr>
          <w:delText> </w:delText>
        </w:r>
      </w:del>
      <w:ins w:id="125" w:author="Tony Firkins" w:date="2023-05-18T08:11:00Z">
        <w:r>
          <w:rPr>
            <w:rFonts w:ascii="Helvetica Neue" w:hAnsi="Helvetica Neue"/>
            <w:shd w:val="clear" w:color="auto" w:fill="FFFFFF"/>
          </w:rPr>
          <w:t xml:space="preserve"> </w:t>
        </w:r>
      </w:ins>
      <w:r>
        <w:rPr>
          <w:rFonts w:ascii="Helvetica Neue" w:hAnsi="Helvetica Neue"/>
          <w:shd w:val="clear" w:color="auto" w:fill="FFFFFF"/>
          <w:lang w:val="en-US"/>
        </w:rPr>
        <w:t>Government will also have the power to designate land critical for certain purposes, for example National Parks and ancient woodland; and also may make new land use designations such as peatland, wetland, saltmarsh.</w:t>
      </w:r>
      <w:ins w:id="126" w:author="Tony Firkins" w:date="2023-05-18T08:11:00Z">
        <w:r>
          <w:rPr>
            <w:rFonts w:ascii="Helvetica Neue" w:eastAsia="Helvetica Neue" w:hAnsi="Helvetica Neue" w:cs="Helvetica Neue"/>
            <w:shd w:val="clear" w:color="auto" w:fill="FFFFFF"/>
          </w:rPr>
          <w:br/>
        </w:r>
        <w:r>
          <w:rPr>
            <w:rFonts w:ascii="Helvetica Neue" w:eastAsia="Helvetica Neue" w:hAnsi="Helvetica Neue" w:cs="Helvetica Neue"/>
            <w:shd w:val="clear" w:color="auto" w:fill="FFFFFF"/>
          </w:rPr>
          <w:br/>
        </w:r>
        <w:r>
          <w:rPr>
            <w:rFonts w:ascii="Helvetica Neue" w:hAnsi="Helvetica Neue"/>
            <w:b/>
            <w:bCs/>
            <w:shd w:val="clear" w:color="auto" w:fill="FFFFFF"/>
            <w:lang w:val="de-DE"/>
          </w:rPr>
          <w:t>LD500</w:t>
        </w:r>
        <w:r>
          <w:rPr>
            <w:rFonts w:ascii="Helvetica Neue" w:hAnsi="Helvetica Neue"/>
            <w:b/>
            <w:bCs/>
            <w:shd w:val="clear" w:color="auto" w:fill="FFFFFF"/>
          </w:rPr>
          <w:t xml:space="preserve"> </w:t>
        </w:r>
        <w:r>
          <w:rPr>
            <w:rFonts w:ascii="Helvetica Neue" w:hAnsi="Helvetica Neue"/>
            <w:b/>
            <w:bCs/>
            <w:shd w:val="clear" w:color="auto" w:fill="FFFFFF"/>
            <w:lang w:val="en-US"/>
          </w:rPr>
          <w:t>Delivering land use change</w:t>
        </w:r>
      </w:ins>
    </w:p>
    <w:p w14:paraId="7D9BF556" w14:textId="77777777" w:rsidR="008A7EAF" w:rsidRPr="00B11C71" w:rsidRDefault="008A7EAF" w:rsidP="008A7EAF">
      <w:pPr>
        <w:shd w:val="clear" w:color="auto" w:fill="FFFFFF"/>
        <w:spacing w:after="100" w:afterAutospacing="1"/>
        <w:outlineLvl w:val="2"/>
        <w:rPr>
          <w:del w:id="127" w:author="Tony Firkins" w:date="2023-05-18T08:11:00Z"/>
          <w:rFonts w:eastAsia="Times New Roman" w:cstheme="minorHAnsi"/>
          <w:color w:val="212529"/>
          <w:lang w:eastAsia="en-GB"/>
        </w:rPr>
      </w:pPr>
      <w:bookmarkStart w:id="128" w:name="_Toc127548333"/>
      <w:del w:id="129" w:author="Tony Firkins" w:date="2023-05-18T08:11:00Z">
        <w:r w:rsidRPr="00B11C71">
          <w:rPr>
            <w:rFonts w:eastAsia="Times New Roman" w:cstheme="minorHAnsi"/>
            <w:color w:val="212529"/>
            <w:lang w:eastAsia="en-GB"/>
          </w:rPr>
          <w:delText>LD500 Delivering land use change</w:delText>
        </w:r>
        <w:bookmarkEnd w:id="128"/>
      </w:del>
    </w:p>
    <w:p w14:paraId="7969E2B3" w14:textId="631FE318" w:rsidR="00B81491" w:rsidRDefault="007E6A76">
      <w:pPr>
        <w:pStyle w:val="Body"/>
        <w:shd w:val="clear" w:color="auto" w:fill="FFFFFF"/>
        <w:spacing w:after="240"/>
        <w:rPr>
          <w:rFonts w:ascii="Helvetica Neue" w:eastAsia="Helvetica Neue" w:hAnsi="Helvetica Neue" w:cs="Helvetica Neue"/>
          <w:shd w:val="clear" w:color="auto" w:fill="FFFFFF"/>
        </w:rPr>
      </w:pPr>
      <w:r>
        <w:rPr>
          <w:rFonts w:ascii="Helvetica Neue" w:hAnsi="Helvetica Neue"/>
          <w:b/>
          <w:bCs/>
          <w:shd w:val="clear" w:color="auto" w:fill="FFFFFF"/>
          <w:lang w:val="de-DE"/>
        </w:rPr>
        <w:t>LD501</w:t>
      </w:r>
      <w:del w:id="130" w:author="Tony Firkins" w:date="2023-05-18T08:11:00Z">
        <w:r w:rsidR="008A7EAF" w:rsidRPr="00B11C71">
          <w:rPr>
            <w:rFonts w:eastAsia="Times New Roman" w:cstheme="minorHAnsi"/>
            <w:color w:val="212529"/>
          </w:rPr>
          <w:delText> </w:delText>
        </w:r>
      </w:del>
      <w:ins w:id="131" w:author="Tony Firkins" w:date="2023-05-18T08:11:00Z">
        <w:r>
          <w:rPr>
            <w:rFonts w:ascii="Helvetica Neue" w:hAnsi="Helvetica Neue"/>
            <w:shd w:val="clear" w:color="auto" w:fill="FFFFFF"/>
          </w:rPr>
          <w:t xml:space="preserve"> </w:t>
        </w:r>
      </w:ins>
      <w:r>
        <w:rPr>
          <w:rFonts w:ascii="Helvetica Neue" w:hAnsi="Helvetica Neue"/>
          <w:shd w:val="clear" w:color="auto" w:fill="FFFFFF"/>
          <w:lang w:val="en-US"/>
        </w:rPr>
        <w:t>Land use strategies and plans will enable the land use transition. These strategies and plans will guide the use of the policy levers (LD502), to ensure delivery of the outcomes (LD200).</w:t>
      </w:r>
    </w:p>
    <w:p w14:paraId="6E2AE044" w14:textId="77777777" w:rsidR="00B81491" w:rsidRDefault="007E6A76">
      <w:pPr>
        <w:pStyle w:val="Body"/>
        <w:rPr>
          <w:rFonts w:ascii="Helvetica Neue" w:eastAsia="Helvetica Neue" w:hAnsi="Helvetica Neue" w:cs="Helvetica Neue"/>
          <w:shd w:val="clear" w:color="auto" w:fill="FFFFFF"/>
        </w:rPr>
      </w:pPr>
      <w:r>
        <w:rPr>
          <w:rFonts w:ascii="Helvetica Neue" w:hAnsi="Helvetica Neue"/>
          <w:shd w:val="clear" w:color="auto" w:fill="FFFFFF"/>
          <w:lang w:val="en-US"/>
        </w:rPr>
        <w:t xml:space="preserve">Major changes will be needed to the current planning system, which will include a mechanism for delivering the key outcomes of this policy, bottom-up and top-down. Power will be held and decisions </w:t>
      </w:r>
      <w:proofErr w:type="gramStart"/>
      <w:r>
        <w:rPr>
          <w:rFonts w:ascii="Helvetica Neue" w:hAnsi="Helvetica Neue"/>
          <w:shd w:val="clear" w:color="auto" w:fill="FFFFFF"/>
          <w:lang w:val="en-US"/>
        </w:rPr>
        <w:t>made,</w:t>
      </w:r>
      <w:proofErr w:type="gramEnd"/>
      <w:r>
        <w:rPr>
          <w:rFonts w:ascii="Helvetica Neue" w:hAnsi="Helvetica Neue"/>
          <w:shd w:val="clear" w:color="auto" w:fill="FFFFFF"/>
          <w:lang w:val="en-US"/>
        </w:rPr>
        <w:t xml:space="preserve"> democratically and at the most appropriate local level (PB302). IN402 contains a duty to cooperate at national level and this will apply</w:t>
      </w:r>
      <w:r>
        <w:rPr>
          <w:rFonts w:ascii="Helvetica Neue" w:hAnsi="Helvetica Neue"/>
          <w:shd w:val="clear" w:color="auto" w:fill="FFFFFF"/>
        </w:rPr>
        <w:t>.</w:t>
      </w:r>
      <w:ins w:id="132" w:author="Tony Firkins" w:date="2023-05-18T08:11:00Z">
        <w:r>
          <w:rPr>
            <w:rFonts w:ascii="Helvetica Neue" w:eastAsia="Helvetica Neue" w:hAnsi="Helvetica Neue" w:cs="Helvetica Neue"/>
            <w:shd w:val="clear" w:color="auto" w:fill="FFFFFF"/>
          </w:rPr>
          <w:br/>
        </w:r>
      </w:ins>
    </w:p>
    <w:p w14:paraId="7DEA787A" w14:textId="5957FD7D" w:rsidR="00B81491" w:rsidRDefault="007E6A76">
      <w:pPr>
        <w:pStyle w:val="Body"/>
        <w:rPr>
          <w:rFonts w:ascii="Helvetica Neue" w:eastAsia="Helvetica Neue" w:hAnsi="Helvetica Neue" w:cs="Helvetica Neue"/>
          <w:shd w:val="clear" w:color="auto" w:fill="FFFFFF"/>
        </w:rPr>
      </w:pPr>
      <w:r>
        <w:rPr>
          <w:rFonts w:ascii="Helvetica Neue" w:hAnsi="Helvetica Neue"/>
          <w:b/>
          <w:bCs/>
          <w:shd w:val="clear" w:color="auto" w:fill="FFFFFF"/>
          <w:lang w:val="de-DE"/>
        </w:rPr>
        <w:t>LD502</w:t>
      </w:r>
      <w:del w:id="133" w:author="Tony Firkins" w:date="2023-05-18T08:11:00Z">
        <w:r w:rsidR="008A7EAF" w:rsidRPr="00B11C71">
          <w:rPr>
            <w:rFonts w:eastAsia="Times New Roman" w:cstheme="minorHAnsi"/>
            <w:color w:val="212529"/>
          </w:rPr>
          <w:delText> </w:delText>
        </w:r>
      </w:del>
      <w:ins w:id="134" w:author="Tony Firkins" w:date="2023-05-18T08:11:00Z">
        <w:r>
          <w:rPr>
            <w:rFonts w:ascii="Helvetica Neue" w:hAnsi="Helvetica Neue"/>
            <w:shd w:val="clear" w:color="auto" w:fill="FFFFFF"/>
          </w:rPr>
          <w:t xml:space="preserve"> </w:t>
        </w:r>
      </w:ins>
      <w:r>
        <w:rPr>
          <w:rFonts w:ascii="Helvetica Neue" w:hAnsi="Helvetica Neue"/>
          <w:shd w:val="clear" w:color="auto" w:fill="FFFFFF"/>
          <w:lang w:val="en-US"/>
        </w:rPr>
        <w:t>Policy levers to deliver the proposed changes include:</w:t>
      </w:r>
    </w:p>
    <w:p w14:paraId="271CD031" w14:textId="77777777" w:rsidR="00B81491" w:rsidRDefault="007E6A76">
      <w:pPr>
        <w:pStyle w:val="Body"/>
        <w:numPr>
          <w:ilvl w:val="0"/>
          <w:numId w:val="8"/>
        </w:numPr>
        <w:rPr>
          <w:lang w:val="en-US"/>
        </w:rPr>
      </w:pPr>
      <w:r>
        <w:rPr>
          <w:rFonts w:ascii="Helvetica Neue" w:hAnsi="Helvetica Neue"/>
          <w:shd w:val="clear" w:color="auto" w:fill="FFFFFF"/>
          <w:lang w:val="en-US"/>
        </w:rPr>
        <w:t>Capacity building and delivering a just transition</w:t>
      </w:r>
    </w:p>
    <w:p w14:paraId="176BA29F" w14:textId="77777777" w:rsidR="00B81491" w:rsidRDefault="007E6A76">
      <w:pPr>
        <w:pStyle w:val="Body"/>
        <w:numPr>
          <w:ilvl w:val="0"/>
          <w:numId w:val="8"/>
        </w:numPr>
        <w:rPr>
          <w:lang w:val="en-US"/>
        </w:rPr>
      </w:pPr>
      <w:r>
        <w:rPr>
          <w:rFonts w:ascii="Helvetica Neue" w:hAnsi="Helvetica Neue"/>
          <w:shd w:val="clear" w:color="auto" w:fill="FFFFFF"/>
          <w:lang w:val="en-US"/>
        </w:rPr>
        <w:t>The planning system</w:t>
      </w:r>
    </w:p>
    <w:p w14:paraId="174A77CB" w14:textId="77777777" w:rsidR="00B81491" w:rsidRDefault="007E6A76">
      <w:pPr>
        <w:pStyle w:val="Body"/>
        <w:numPr>
          <w:ilvl w:val="0"/>
          <w:numId w:val="8"/>
        </w:numPr>
        <w:rPr>
          <w:lang w:val="en-US"/>
        </w:rPr>
      </w:pPr>
      <w:r>
        <w:rPr>
          <w:rFonts w:ascii="Helvetica Neue" w:hAnsi="Helvetica Neue"/>
          <w:shd w:val="clear" w:color="auto" w:fill="FFFFFF"/>
          <w:lang w:val="en-US"/>
        </w:rPr>
        <w:t>Land management investment and support</w:t>
      </w:r>
    </w:p>
    <w:p w14:paraId="1EE26BE8" w14:textId="77777777" w:rsidR="00B81491" w:rsidRDefault="007E6A76">
      <w:pPr>
        <w:pStyle w:val="Body"/>
        <w:numPr>
          <w:ilvl w:val="0"/>
          <w:numId w:val="8"/>
        </w:numPr>
        <w:rPr>
          <w:lang w:val="en-US"/>
        </w:rPr>
      </w:pPr>
      <w:r>
        <w:rPr>
          <w:rFonts w:ascii="Helvetica Neue" w:hAnsi="Helvetica Neue"/>
          <w:shd w:val="clear" w:color="auto" w:fill="FFFFFF"/>
          <w:lang w:val="en-US"/>
        </w:rPr>
        <w:t>Fiscal measures (taxes, tax breaks and grants)</w:t>
      </w:r>
    </w:p>
    <w:p w14:paraId="6F526FDB" w14:textId="77777777" w:rsidR="00B81491" w:rsidRDefault="007E6A76">
      <w:pPr>
        <w:pStyle w:val="Body"/>
        <w:numPr>
          <w:ilvl w:val="0"/>
          <w:numId w:val="8"/>
        </w:numPr>
        <w:rPr>
          <w:lang w:val="en-US"/>
        </w:rPr>
      </w:pPr>
      <w:r>
        <w:rPr>
          <w:rFonts w:ascii="Helvetica Neue" w:hAnsi="Helvetica Neue"/>
          <w:shd w:val="clear" w:color="auto" w:fill="FFFFFF"/>
          <w:lang w:val="en-US"/>
        </w:rPr>
        <w:t>Direct government ownership and</w:t>
      </w:r>
    </w:p>
    <w:p w14:paraId="489A16D3" w14:textId="77777777" w:rsidR="00B81491" w:rsidRDefault="007E6A76">
      <w:pPr>
        <w:pStyle w:val="Body"/>
        <w:numPr>
          <w:ilvl w:val="0"/>
          <w:numId w:val="8"/>
        </w:numPr>
        <w:rPr>
          <w:lang w:val="en-US"/>
        </w:rPr>
      </w:pPr>
      <w:r>
        <w:rPr>
          <w:rFonts w:ascii="Helvetica Neue" w:hAnsi="Helvetica Neue"/>
          <w:shd w:val="clear" w:color="auto" w:fill="FFFFFF"/>
          <w:lang w:val="en-US"/>
        </w:rPr>
        <w:t>Enforcement of stewardship responsibilities by the Commons Trust</w:t>
      </w:r>
      <w:ins w:id="135" w:author="Tony Firkins" w:date="2023-05-18T08:11:00Z">
        <w:r>
          <w:rPr>
            <w:rFonts w:ascii="Helvetica Neue" w:hAnsi="Helvetica Neue"/>
            <w:shd w:val="clear" w:color="auto" w:fill="FFFFFF"/>
            <w:lang w:val="en-US"/>
          </w:rPr>
          <w:t>(s)</w:t>
        </w:r>
        <w:r>
          <w:rPr>
            <w:rFonts w:ascii="Helvetica Neue" w:eastAsia="Helvetica Neue" w:hAnsi="Helvetica Neue" w:cs="Helvetica Neue"/>
            <w:shd w:val="clear" w:color="auto" w:fill="FFFFFF"/>
          </w:rPr>
          <w:br/>
        </w:r>
      </w:ins>
    </w:p>
    <w:p w14:paraId="5A6A76A4" w14:textId="6584D954" w:rsidR="00B81491" w:rsidRDefault="00DA5207">
      <w:pPr>
        <w:pStyle w:val="Body"/>
        <w:shd w:val="clear" w:color="auto" w:fill="FFFFFF"/>
        <w:rPr>
          <w:rFonts w:ascii="Helvetica Neue" w:eastAsia="Helvetica Neue" w:hAnsi="Helvetica Neue" w:cs="Helvetica Neue"/>
          <w:shd w:val="clear" w:color="auto" w:fill="FFFFFF"/>
        </w:rPr>
      </w:pPr>
      <w:del w:id="136" w:author="Tony Firkins" w:date="2023-05-18T08:11:00Z">
        <w:r w:rsidRPr="00AC34FA">
          <w:rPr>
            <w:rFonts w:cstheme="minorHAnsi"/>
          </w:rPr>
          <w:br/>
        </w:r>
      </w:del>
      <w:r w:rsidR="007E6A76">
        <w:rPr>
          <w:rFonts w:ascii="Helvetica Neue" w:hAnsi="Helvetica Neue"/>
          <w:b/>
          <w:bCs/>
          <w:shd w:val="clear" w:color="auto" w:fill="FFFFFF"/>
          <w:lang w:val="de-DE"/>
        </w:rPr>
        <w:t>LD503</w:t>
      </w:r>
      <w:del w:id="137" w:author="Tony Firkins" w:date="2023-05-18T08:11:00Z">
        <w:r w:rsidR="008A7EAF" w:rsidRPr="00B11C71">
          <w:rPr>
            <w:rFonts w:eastAsia="Times New Roman" w:cstheme="minorHAnsi"/>
            <w:color w:val="212529"/>
          </w:rPr>
          <w:delText> </w:delText>
        </w:r>
      </w:del>
      <w:ins w:id="138" w:author="Tony Firkins" w:date="2023-05-18T08:11:00Z">
        <w:r w:rsidR="007E6A76">
          <w:rPr>
            <w:rFonts w:ascii="Helvetica Neue" w:hAnsi="Helvetica Neue"/>
            <w:shd w:val="clear" w:color="auto" w:fill="FFFFFF"/>
          </w:rPr>
          <w:t xml:space="preserve"> </w:t>
        </w:r>
      </w:ins>
      <w:r w:rsidR="007E6A76">
        <w:rPr>
          <w:rFonts w:ascii="Helvetica Neue" w:hAnsi="Helvetica Neue"/>
          <w:shd w:val="clear" w:color="auto" w:fill="FFFFFF"/>
        </w:rPr>
        <w:t xml:space="preserve">To </w:t>
      </w:r>
      <w:r w:rsidR="007E6A76">
        <w:rPr>
          <w:rFonts w:ascii="Helvetica Neue" w:hAnsi="Helvetica Neue"/>
          <w:b/>
          <w:bCs/>
          <w:shd w:val="clear" w:color="auto" w:fill="FFFFFF"/>
          <w:lang w:val="en-US"/>
        </w:rPr>
        <w:t>build capacity and deliver a just transition</w:t>
      </w:r>
      <w:r w:rsidR="007E6A76">
        <w:rPr>
          <w:rFonts w:ascii="Helvetica Neue" w:hAnsi="Helvetica Neue"/>
          <w:shd w:val="clear" w:color="auto" w:fill="FFFFFF"/>
          <w:lang w:val="en-US"/>
        </w:rPr>
        <w:t xml:space="preserve"> we will need to facilitate a </w:t>
      </w:r>
      <w:del w:id="139" w:author="Tony Firkins" w:date="2023-05-18T08:11:00Z">
        <w:r w:rsidR="008A7EAF" w:rsidRPr="00B11C71">
          <w:rPr>
            <w:rFonts w:eastAsia="Times New Roman" w:cstheme="minorHAnsi"/>
            <w:color w:val="212529"/>
          </w:rPr>
          <w:delText>mindset</w:delText>
        </w:r>
      </w:del>
      <w:ins w:id="140" w:author="Tony Firkins" w:date="2023-05-18T08:11:00Z">
        <w:r w:rsidR="007E6A76">
          <w:rPr>
            <w:rFonts w:ascii="Helvetica Neue" w:hAnsi="Helvetica Neue"/>
            <w:shd w:val="clear" w:color="auto" w:fill="FFFFFF"/>
            <w:lang w:val="en-US"/>
          </w:rPr>
          <w:t>mind-set</w:t>
        </w:r>
      </w:ins>
      <w:r w:rsidR="007E6A76">
        <w:rPr>
          <w:rFonts w:ascii="Helvetica Neue" w:hAnsi="Helvetica Neue"/>
          <w:shd w:val="clear" w:color="auto" w:fill="FFFFFF"/>
          <w:lang w:val="en-US"/>
        </w:rPr>
        <w:t xml:space="preserve"> change to a new way of using land</w:t>
      </w:r>
      <w:r w:rsidR="007E6A76">
        <w:rPr>
          <w:rFonts w:ascii="Helvetica Neue" w:hAnsi="Helvetica Neue"/>
          <w:shd w:val="clear" w:color="auto" w:fill="FFFFFF"/>
        </w:rPr>
        <w:t xml:space="preserve">. </w:t>
      </w:r>
      <w:r w:rsidR="007E6A76">
        <w:rPr>
          <w:rFonts w:ascii="Helvetica Neue" w:hAnsi="Helvetica Neue"/>
          <w:shd w:val="clear" w:color="auto" w:fill="FFFFFF"/>
          <w:lang w:val="en-US"/>
        </w:rPr>
        <w:t xml:space="preserve">We will need education, training, and </w:t>
      </w:r>
      <w:r w:rsidR="007E6A76">
        <w:rPr>
          <w:rFonts w:ascii="Helvetica Neue" w:hAnsi="Helvetica Neue"/>
          <w:shd w:val="clear" w:color="auto" w:fill="FFFFFF"/>
          <w:lang w:val="en-US"/>
        </w:rPr>
        <w:lastRenderedPageBreak/>
        <w:t>support services. It is also critical that there is support for people whose livelihoods will need to change (IN205, MC363)</w:t>
      </w:r>
      <w:r w:rsidR="007E6A76">
        <w:rPr>
          <w:rFonts w:ascii="Helvetica Neue" w:hAnsi="Helvetica Neue"/>
          <w:shd w:val="clear" w:color="auto" w:fill="FFFFFF"/>
        </w:rPr>
        <w:t xml:space="preserve">. </w:t>
      </w:r>
      <w:r w:rsidR="007E6A76">
        <w:rPr>
          <w:rFonts w:ascii="Helvetica Neue" w:hAnsi="Helvetica Neue"/>
          <w:shd w:val="clear" w:color="auto" w:fill="FFFFFF"/>
          <w:lang w:val="en-US"/>
        </w:rPr>
        <w:t>Measures will include:</w:t>
      </w:r>
    </w:p>
    <w:p w14:paraId="41565130" w14:textId="77777777" w:rsidR="00B81491" w:rsidRDefault="007E6A76">
      <w:pPr>
        <w:pStyle w:val="Body"/>
        <w:numPr>
          <w:ilvl w:val="0"/>
          <w:numId w:val="10"/>
        </w:numPr>
        <w:shd w:val="clear" w:color="auto" w:fill="FFFFFF"/>
        <w:rPr>
          <w:lang w:val="en-US"/>
        </w:rPr>
      </w:pPr>
      <w:r>
        <w:rPr>
          <w:rFonts w:ascii="Helvetica Neue" w:hAnsi="Helvetica Neue"/>
          <w:shd w:val="clear" w:color="auto" w:fill="FFFFFF"/>
          <w:lang w:val="en-US"/>
        </w:rPr>
        <w:t>Public information campaigns</w:t>
      </w:r>
    </w:p>
    <w:p w14:paraId="27756F96" w14:textId="77777777" w:rsidR="00B81491" w:rsidRDefault="007E6A76">
      <w:pPr>
        <w:pStyle w:val="Body"/>
        <w:numPr>
          <w:ilvl w:val="0"/>
          <w:numId w:val="10"/>
        </w:numPr>
        <w:shd w:val="clear" w:color="auto" w:fill="FFFFFF"/>
        <w:rPr>
          <w:lang w:val="en-US"/>
        </w:rPr>
      </w:pPr>
      <w:r>
        <w:rPr>
          <w:rFonts w:ascii="Helvetica Neue" w:hAnsi="Helvetica Neue"/>
          <w:shd w:val="clear" w:color="auto" w:fill="FFFFFF"/>
          <w:lang w:val="en-US"/>
        </w:rPr>
        <w:t>Funding for land use research (see FR1400, FA301)</w:t>
      </w:r>
    </w:p>
    <w:p w14:paraId="5F469C77" w14:textId="34924D99" w:rsidR="00B81491" w:rsidRDefault="007E6A76">
      <w:pPr>
        <w:pStyle w:val="Body"/>
        <w:numPr>
          <w:ilvl w:val="0"/>
          <w:numId w:val="10"/>
        </w:numPr>
        <w:shd w:val="clear" w:color="auto" w:fill="FFFFFF"/>
        <w:rPr>
          <w:lang w:val="en-US"/>
        </w:rPr>
      </w:pPr>
      <w:r>
        <w:rPr>
          <w:rFonts w:ascii="Helvetica Neue" w:hAnsi="Helvetica Neue"/>
          <w:shd w:val="clear" w:color="auto" w:fill="FFFFFF"/>
          <w:lang w:val="en-US"/>
        </w:rPr>
        <w:t>Funding and expansion of agricultural colleges and land</w:t>
      </w:r>
      <w:del w:id="141" w:author="Tony Firkins" w:date="2023-05-18T08:11:00Z">
        <w:r w:rsidR="008A7EAF" w:rsidRPr="00B11C71">
          <w:rPr>
            <w:rFonts w:eastAsia="Times New Roman" w:cstheme="minorHAnsi"/>
            <w:color w:val="212529"/>
          </w:rPr>
          <w:delText xml:space="preserve"> </w:delText>
        </w:r>
      </w:del>
      <w:ins w:id="142" w:author="Tony Firkins" w:date="2023-05-18T08:11:00Z">
        <w:r>
          <w:rPr>
            <w:rFonts w:ascii="Helvetica Neue" w:hAnsi="Helvetica Neue"/>
            <w:shd w:val="clear" w:color="auto" w:fill="FFFFFF"/>
          </w:rPr>
          <w:t>-</w:t>
        </w:r>
      </w:ins>
      <w:r>
        <w:rPr>
          <w:rFonts w:ascii="Helvetica Neue" w:hAnsi="Helvetica Neue"/>
          <w:shd w:val="clear" w:color="auto" w:fill="FFFFFF"/>
          <w:lang w:val="en-US"/>
        </w:rPr>
        <w:t>based apprenticeships (see FA204)</w:t>
      </w:r>
    </w:p>
    <w:p w14:paraId="32ED6C4E" w14:textId="6BB7B781" w:rsidR="00B81491" w:rsidRDefault="007E6A76">
      <w:pPr>
        <w:pStyle w:val="Body"/>
        <w:numPr>
          <w:ilvl w:val="0"/>
          <w:numId w:val="10"/>
        </w:numPr>
        <w:shd w:val="clear" w:color="auto" w:fill="FFFFFF"/>
        <w:rPr>
          <w:lang w:val="en-US"/>
        </w:rPr>
      </w:pPr>
      <w:r>
        <w:rPr>
          <w:rFonts w:ascii="Helvetica Neue" w:hAnsi="Helvetica Neue"/>
          <w:shd w:val="clear" w:color="auto" w:fill="FFFFFF"/>
          <w:lang w:val="en-US"/>
        </w:rPr>
        <w:t>Start-up funding for young entrepreneurs in agriculture/horticulture (see FA203)</w:t>
      </w:r>
      <w:del w:id="143" w:author="Tony Firkins" w:date="2023-05-18T08:11:00Z">
        <w:r w:rsidR="008A7EAF" w:rsidRPr="00B11C71">
          <w:rPr>
            <w:rFonts w:eastAsia="Times New Roman" w:cstheme="minorHAnsi"/>
            <w:color w:val="212529"/>
          </w:rPr>
          <w:delText xml:space="preserve"> * Farm and land business advisory services (see FA202, FA204, FA301, FA304).</w:delText>
        </w:r>
      </w:del>
    </w:p>
    <w:p w14:paraId="5960B577" w14:textId="77777777" w:rsidR="00B81491" w:rsidRDefault="007E6A76">
      <w:pPr>
        <w:pStyle w:val="Body"/>
        <w:numPr>
          <w:ilvl w:val="0"/>
          <w:numId w:val="10"/>
        </w:numPr>
        <w:shd w:val="clear" w:color="auto" w:fill="FFFFFF"/>
        <w:rPr>
          <w:ins w:id="144" w:author="Tony Firkins" w:date="2023-05-18T08:11:00Z"/>
          <w:lang w:val="en-US"/>
        </w:rPr>
      </w:pPr>
      <w:ins w:id="145" w:author="Tony Firkins" w:date="2023-05-18T08:11:00Z">
        <w:r>
          <w:rPr>
            <w:rFonts w:ascii="Helvetica Neue" w:hAnsi="Helvetica Neue"/>
            <w:shd w:val="clear" w:color="auto" w:fill="FFFFFF"/>
            <w:lang w:val="en-US"/>
          </w:rPr>
          <w:t>Farm and land business advisory services (see FA202, FA204, FA301, FA304)</w:t>
        </w:r>
      </w:ins>
    </w:p>
    <w:p w14:paraId="6E1E7ADB" w14:textId="0207B04D" w:rsidR="00B81491" w:rsidRDefault="007E6A76">
      <w:pPr>
        <w:pStyle w:val="Body"/>
        <w:numPr>
          <w:ilvl w:val="0"/>
          <w:numId w:val="10"/>
        </w:numPr>
        <w:shd w:val="clear" w:color="auto" w:fill="FFFFFF"/>
        <w:rPr>
          <w:lang w:val="en-US"/>
        </w:rPr>
      </w:pPr>
      <w:r>
        <w:rPr>
          <w:rFonts w:ascii="Helvetica Neue" w:hAnsi="Helvetica Neue"/>
          <w:shd w:val="clear" w:color="auto" w:fill="FFFFFF"/>
          <w:lang w:val="en-US"/>
        </w:rPr>
        <w:t>Support for retraining and relocating</w:t>
      </w:r>
      <w:del w:id="146" w:author="Tony Firkins" w:date="2023-05-18T08:11:00Z">
        <w:r w:rsidR="008A7EAF" w:rsidRPr="00B11C71">
          <w:rPr>
            <w:rFonts w:eastAsia="Times New Roman" w:cstheme="minorHAnsi"/>
            <w:color w:val="212529"/>
          </w:rPr>
          <w:delText>.</w:delText>
        </w:r>
      </w:del>
    </w:p>
    <w:p w14:paraId="225C2197" w14:textId="77777777" w:rsidR="00B81491" w:rsidRDefault="00B81491">
      <w:pPr>
        <w:pStyle w:val="Body"/>
        <w:rPr>
          <w:ins w:id="147" w:author="Tony Firkins" w:date="2023-05-18T08:11:00Z"/>
          <w:rFonts w:ascii="Helvetica Neue" w:eastAsia="Helvetica Neue" w:hAnsi="Helvetica Neue" w:cs="Helvetica Neue"/>
          <w:b/>
          <w:bCs/>
          <w:shd w:val="clear" w:color="auto" w:fill="FFFFFF"/>
        </w:rPr>
      </w:pPr>
    </w:p>
    <w:p w14:paraId="43816543" w14:textId="7C0324C1" w:rsidR="00B81491" w:rsidRDefault="007E6A76">
      <w:pPr>
        <w:pStyle w:val="Body"/>
        <w:rPr>
          <w:rFonts w:ascii="Helvetica Neue" w:eastAsia="Helvetica Neue" w:hAnsi="Helvetica Neue" w:cs="Helvetica Neue"/>
          <w:shd w:val="clear" w:color="auto" w:fill="FFFFFF"/>
        </w:rPr>
      </w:pPr>
      <w:r>
        <w:rPr>
          <w:rFonts w:ascii="Helvetica Neue" w:hAnsi="Helvetica Neue"/>
          <w:b/>
          <w:bCs/>
          <w:shd w:val="clear" w:color="auto" w:fill="FFFFFF"/>
          <w:lang w:val="de-DE"/>
        </w:rPr>
        <w:t>LD504</w:t>
      </w:r>
      <w:del w:id="148" w:author="Tony Firkins" w:date="2023-05-18T08:11:00Z">
        <w:r w:rsidR="008A7EAF" w:rsidRPr="00B11C71">
          <w:rPr>
            <w:rFonts w:eastAsia="Times New Roman" w:cstheme="minorHAnsi"/>
            <w:color w:val="212529"/>
          </w:rPr>
          <w:delText> </w:delText>
        </w:r>
      </w:del>
      <w:ins w:id="149" w:author="Tony Firkins" w:date="2023-05-18T08:11:00Z">
        <w:r>
          <w:rPr>
            <w:rFonts w:ascii="Helvetica Neue" w:hAnsi="Helvetica Neue"/>
            <w:shd w:val="clear" w:color="auto" w:fill="FFFFFF"/>
          </w:rPr>
          <w:t xml:space="preserve"> </w:t>
        </w:r>
      </w:ins>
      <w:r>
        <w:rPr>
          <w:rFonts w:ascii="Helvetica Neue" w:hAnsi="Helvetica Neue"/>
          <w:shd w:val="clear" w:color="auto" w:fill="FFFFFF"/>
          <w:lang w:val="en-US"/>
        </w:rPr>
        <w:t xml:space="preserve">The </w:t>
      </w:r>
      <w:r>
        <w:rPr>
          <w:rFonts w:ascii="Helvetica Neue" w:hAnsi="Helvetica Neue"/>
          <w:b/>
          <w:bCs/>
          <w:shd w:val="clear" w:color="auto" w:fill="FFFFFF"/>
          <w:lang w:val="en-US"/>
        </w:rPr>
        <w:t xml:space="preserve">planning system </w:t>
      </w:r>
      <w:r>
        <w:rPr>
          <w:rFonts w:ascii="Helvetica Neue" w:hAnsi="Helvetica Neue"/>
          <w:shd w:val="clear" w:color="auto" w:fill="FFFFFF"/>
          <w:lang w:val="en-US"/>
        </w:rPr>
        <w:t>will provide accountability and local democratic control over land use through compliance with local and regional plans</w:t>
      </w:r>
      <w:r>
        <w:rPr>
          <w:rFonts w:ascii="Helvetica Neue" w:hAnsi="Helvetica Neue"/>
          <w:shd w:val="clear" w:color="auto" w:fill="FFFFFF"/>
        </w:rPr>
        <w:t xml:space="preserve">. </w:t>
      </w:r>
      <w:r>
        <w:rPr>
          <w:rFonts w:ascii="Helvetica Neue" w:hAnsi="Helvetica Neue"/>
          <w:shd w:val="clear" w:color="auto" w:fill="FFFFFF"/>
          <w:lang w:val="en-US"/>
        </w:rPr>
        <w:t>It will provide a mechanism for levying carbon tax (EC777) against land use change emissions associated with construction</w:t>
      </w:r>
      <w:r>
        <w:rPr>
          <w:rFonts w:ascii="Helvetica Neue" w:hAnsi="Helvetica Neue"/>
          <w:shd w:val="clear" w:color="auto" w:fill="FFFFFF"/>
        </w:rPr>
        <w:t xml:space="preserve">. </w:t>
      </w:r>
      <w:r>
        <w:rPr>
          <w:rFonts w:ascii="Helvetica Neue" w:hAnsi="Helvetica Neue"/>
          <w:shd w:val="clear" w:color="auto" w:fill="FFFFFF"/>
          <w:lang w:val="en-US"/>
        </w:rPr>
        <w:t>In particular there will need to be land use designations for permanent pasture, forestry, peatland and land under agricultural rotation. See also FA301, LP412, LP505, LP514 and LP517.</w:t>
      </w:r>
    </w:p>
    <w:p w14:paraId="56169926" w14:textId="1FA5F575" w:rsidR="00B81491" w:rsidRDefault="007E6A76">
      <w:pPr>
        <w:pStyle w:val="Body"/>
        <w:spacing w:before="240" w:after="240"/>
        <w:rPr>
          <w:rFonts w:ascii="Helvetica Neue" w:eastAsia="Helvetica Neue" w:hAnsi="Helvetica Neue" w:cs="Helvetica Neue"/>
          <w:b/>
          <w:bCs/>
          <w:shd w:val="clear" w:color="auto" w:fill="FFFFFF"/>
        </w:rPr>
      </w:pPr>
      <w:r>
        <w:rPr>
          <w:rFonts w:ascii="Helvetica Neue" w:hAnsi="Helvetica Neue"/>
          <w:b/>
          <w:bCs/>
          <w:shd w:val="clear" w:color="auto" w:fill="FFFFFF"/>
          <w:lang w:val="de-DE"/>
        </w:rPr>
        <w:t>LD505</w:t>
      </w:r>
      <w:del w:id="150" w:author="Tony Firkins" w:date="2023-05-18T08:11:00Z">
        <w:r w:rsidR="008A7EAF" w:rsidRPr="00B11C71">
          <w:rPr>
            <w:rFonts w:eastAsia="Times New Roman" w:cstheme="minorHAnsi"/>
            <w:color w:val="212529"/>
          </w:rPr>
          <w:delText> </w:delText>
        </w:r>
      </w:del>
      <w:ins w:id="151" w:author="Tony Firkins" w:date="2023-05-18T08:11:00Z">
        <w:r>
          <w:rPr>
            <w:rFonts w:ascii="Helvetica Neue" w:hAnsi="Helvetica Neue"/>
            <w:b/>
            <w:bCs/>
            <w:shd w:val="clear" w:color="auto" w:fill="FFFFFF"/>
          </w:rPr>
          <w:t xml:space="preserve"> </w:t>
        </w:r>
      </w:ins>
      <w:r>
        <w:rPr>
          <w:rFonts w:ascii="Helvetica Neue" w:hAnsi="Helvetica Neue"/>
          <w:b/>
          <w:bCs/>
          <w:shd w:val="clear" w:color="auto" w:fill="FFFFFF"/>
          <w:lang w:val="en-US"/>
        </w:rPr>
        <w:t>Land management</w:t>
      </w:r>
      <w:r>
        <w:rPr>
          <w:rFonts w:ascii="Helvetica Neue" w:hAnsi="Helvetica Neue"/>
          <w:shd w:val="clear" w:color="auto" w:fill="FFFFFF"/>
          <w:lang w:val="en-US"/>
        </w:rPr>
        <w:t xml:space="preserve"> investment and support will be delivered by the Department for Environment, Food and Rural Affairs (DEFRA) and the Forestry Commission. See also the Economics (EC781), Food and Agriculture Chapter (FA304, FA203, </w:t>
      </w:r>
      <w:proofErr w:type="gramStart"/>
      <w:r>
        <w:rPr>
          <w:rFonts w:ascii="Helvetica Neue" w:hAnsi="Helvetica Neue"/>
          <w:shd w:val="clear" w:color="auto" w:fill="FFFFFF"/>
          <w:lang w:val="en-US"/>
        </w:rPr>
        <w:t>FA202</w:t>
      </w:r>
      <w:proofErr w:type="gramEnd"/>
      <w:r>
        <w:rPr>
          <w:rFonts w:ascii="Helvetica Neue" w:hAnsi="Helvetica Neue"/>
          <w:shd w:val="clear" w:color="auto" w:fill="FFFFFF"/>
          <w:lang w:val="en-US"/>
        </w:rPr>
        <w:t>-204), Wildlife and Habitats Chapter (WH100-106), and Forestry Chapter (FR603).</w:t>
      </w:r>
      <w:ins w:id="152" w:author="Tony Firkins" w:date="2023-05-18T08:11:00Z">
        <w:r>
          <w:rPr>
            <w:rFonts w:ascii="Helvetica Neue" w:hAnsi="Helvetica Neue"/>
            <w:b/>
            <w:bCs/>
            <w:shd w:val="clear" w:color="auto" w:fill="FFFFFF"/>
          </w:rPr>
          <w:t xml:space="preserve"> </w:t>
        </w:r>
      </w:ins>
    </w:p>
    <w:p w14:paraId="3BFE3087" w14:textId="1C6337C1" w:rsidR="00B81491" w:rsidRDefault="007E6A76">
      <w:pPr>
        <w:pStyle w:val="Body"/>
        <w:rPr>
          <w:rFonts w:ascii="Helvetica Neue" w:eastAsia="Helvetica Neue" w:hAnsi="Helvetica Neue" w:cs="Helvetica Neue"/>
          <w:b/>
          <w:bCs/>
          <w:shd w:val="clear" w:color="auto" w:fill="FFFFFF"/>
        </w:rPr>
      </w:pPr>
      <w:r>
        <w:rPr>
          <w:rFonts w:ascii="Helvetica Neue" w:hAnsi="Helvetica Neue"/>
          <w:b/>
          <w:bCs/>
          <w:shd w:val="clear" w:color="auto" w:fill="FFFFFF"/>
          <w:lang w:val="de-DE"/>
        </w:rPr>
        <w:t>LD506</w:t>
      </w:r>
      <w:del w:id="153" w:author="Tony Firkins" w:date="2023-05-18T08:11:00Z">
        <w:r w:rsidR="008A7EAF" w:rsidRPr="00B11C71">
          <w:rPr>
            <w:rFonts w:eastAsia="Times New Roman" w:cstheme="minorHAnsi"/>
            <w:color w:val="212529"/>
          </w:rPr>
          <w:delText> </w:delText>
        </w:r>
      </w:del>
      <w:ins w:id="154" w:author="Tony Firkins" w:date="2023-05-18T08:11:00Z">
        <w:r>
          <w:rPr>
            <w:rFonts w:ascii="Helvetica Neue" w:hAnsi="Helvetica Neue"/>
            <w:b/>
            <w:bCs/>
            <w:shd w:val="clear" w:color="auto" w:fill="FFFFFF"/>
          </w:rPr>
          <w:t xml:space="preserve"> </w:t>
        </w:r>
      </w:ins>
      <w:r>
        <w:rPr>
          <w:rFonts w:ascii="Helvetica Neue" w:hAnsi="Helvetica Neue"/>
          <w:b/>
          <w:bCs/>
          <w:shd w:val="clear" w:color="auto" w:fill="FFFFFF"/>
          <w:lang w:val="en-US"/>
        </w:rPr>
        <w:t>Fiscal measures</w:t>
      </w:r>
      <w:del w:id="155" w:author="Tony Firkins" w:date="2023-05-18T08:11:00Z">
        <w:r w:rsidR="008A7EAF" w:rsidRPr="00B11C71">
          <w:rPr>
            <w:rFonts w:eastAsia="Times New Roman" w:cstheme="minorHAnsi"/>
            <w:color w:val="212529"/>
          </w:rPr>
          <w:delText> </w:delText>
        </w:r>
        <w:r w:rsidR="008A7EAF" w:rsidRPr="00B11C71">
          <w:rPr>
            <w:rFonts w:eastAsia="Times New Roman" w:cstheme="minorHAnsi"/>
            <w:b/>
            <w:bCs/>
            <w:color w:val="212529"/>
          </w:rPr>
          <w:delText>-</w:delText>
        </w:r>
        <w:r w:rsidR="008A7EAF" w:rsidRPr="00B11C71">
          <w:rPr>
            <w:rFonts w:eastAsia="Times New Roman" w:cstheme="minorHAnsi"/>
            <w:color w:val="212529"/>
          </w:rPr>
          <w:delText> </w:delText>
        </w:r>
      </w:del>
      <w:ins w:id="156" w:author="Tony Firkins" w:date="2023-05-18T08:11:00Z">
        <w:r>
          <w:rPr>
            <w:rFonts w:ascii="Helvetica Neue" w:hAnsi="Helvetica Neue"/>
            <w:b/>
            <w:bCs/>
            <w:shd w:val="clear" w:color="auto" w:fill="FFFFFF"/>
            <w:lang w:val="en-US"/>
          </w:rPr>
          <w:t xml:space="preserve"> </w:t>
        </w:r>
        <w:r>
          <w:rPr>
            <w:rFonts w:ascii="Helvetica Neue" w:hAnsi="Helvetica Neue"/>
            <w:shd w:val="clear" w:color="auto" w:fill="FFFFFF"/>
          </w:rPr>
          <w:t>-</w:t>
        </w:r>
        <w:r>
          <w:rPr>
            <w:rFonts w:ascii="Helvetica Neue" w:hAnsi="Helvetica Neue"/>
            <w:b/>
            <w:bCs/>
            <w:shd w:val="clear" w:color="auto" w:fill="FFFFFF"/>
          </w:rPr>
          <w:t xml:space="preserve"> </w:t>
        </w:r>
      </w:ins>
      <w:r>
        <w:rPr>
          <w:rFonts w:ascii="Helvetica Neue" w:hAnsi="Helvetica Neue"/>
          <w:shd w:val="clear" w:color="auto" w:fill="FFFFFF"/>
          <w:lang w:val="en-US"/>
        </w:rPr>
        <w:t>These measures include:</w:t>
      </w:r>
      <w:ins w:id="157" w:author="Tony Firkins" w:date="2023-05-18T08:11:00Z">
        <w:r>
          <w:rPr>
            <w:rFonts w:ascii="Helvetica Neue" w:hAnsi="Helvetica Neue"/>
            <w:b/>
            <w:bCs/>
            <w:shd w:val="clear" w:color="auto" w:fill="FFFFFF"/>
          </w:rPr>
          <w:t xml:space="preserve"> </w:t>
        </w:r>
      </w:ins>
    </w:p>
    <w:p w14:paraId="21989033" w14:textId="255EAA53" w:rsidR="00B81491" w:rsidRDefault="007E6A76">
      <w:pPr>
        <w:pStyle w:val="Body"/>
        <w:numPr>
          <w:ilvl w:val="0"/>
          <w:numId w:val="12"/>
        </w:numPr>
        <w:rPr>
          <w:ins w:id="158" w:author="Tony Firkins" w:date="2023-05-18T08:11:00Z"/>
          <w:lang w:val="en-US"/>
        </w:rPr>
      </w:pPr>
      <w:r>
        <w:rPr>
          <w:rFonts w:ascii="Helvetica Neue" w:hAnsi="Helvetica Neue"/>
          <w:shd w:val="clear" w:color="auto" w:fill="FFFFFF"/>
          <w:lang w:val="en-US"/>
        </w:rPr>
        <w:t>Land Value Tax - see EC780, EC781, EC782, EC792</w:t>
      </w:r>
      <w:del w:id="159" w:author="Tony Firkins" w:date="2023-05-18T08:11:00Z">
        <w:r w:rsidR="008A7EAF" w:rsidRPr="00B11C71">
          <w:rPr>
            <w:rFonts w:eastAsia="Times New Roman" w:cstheme="minorHAnsi"/>
            <w:color w:val="212529"/>
          </w:rPr>
          <w:delText xml:space="preserve"> * </w:delText>
        </w:r>
      </w:del>
    </w:p>
    <w:p w14:paraId="74E0B03E" w14:textId="77777777" w:rsidR="00B81491" w:rsidRDefault="007E6A76">
      <w:pPr>
        <w:pStyle w:val="Body"/>
        <w:numPr>
          <w:ilvl w:val="0"/>
          <w:numId w:val="12"/>
        </w:numPr>
        <w:rPr>
          <w:lang w:val="en-US"/>
        </w:rPr>
      </w:pPr>
      <w:r>
        <w:rPr>
          <w:rFonts w:ascii="Helvetica Neue" w:hAnsi="Helvetica Neue"/>
          <w:shd w:val="clear" w:color="auto" w:fill="FFFFFF"/>
          <w:lang w:val="en-US"/>
        </w:rPr>
        <w:t>Carbon tax - see EC777, FA301 and CC121</w:t>
      </w:r>
    </w:p>
    <w:p w14:paraId="6AD631CF" w14:textId="77777777" w:rsidR="00B81491" w:rsidRDefault="007E6A76">
      <w:pPr>
        <w:pStyle w:val="Body"/>
        <w:numPr>
          <w:ilvl w:val="0"/>
          <w:numId w:val="12"/>
        </w:numPr>
        <w:rPr>
          <w:rFonts w:ascii="Helvetica Neue" w:hAnsi="Helvetica Neue" w:hint="eastAsia"/>
          <w:lang w:val="en-US"/>
        </w:rPr>
      </w:pPr>
      <w:r>
        <w:rPr>
          <w:rFonts w:ascii="Helvetica Neue" w:hAnsi="Helvetica Neue"/>
          <w:shd w:val="clear" w:color="auto" w:fill="FFFFFF"/>
          <w:lang w:val="en-US"/>
        </w:rPr>
        <w:t>Tax breaks and “eco-taxes” - see EC776</w:t>
      </w:r>
    </w:p>
    <w:p w14:paraId="3641B2A2" w14:textId="77777777" w:rsidR="00B81491" w:rsidRDefault="007E6A76">
      <w:pPr>
        <w:pStyle w:val="Body"/>
        <w:numPr>
          <w:ilvl w:val="0"/>
          <w:numId w:val="12"/>
        </w:numPr>
        <w:rPr>
          <w:lang w:val="en-US"/>
        </w:rPr>
      </w:pPr>
      <w:r>
        <w:rPr>
          <w:rFonts w:ascii="Helvetica Neue" w:hAnsi="Helvetica Neue"/>
          <w:shd w:val="clear" w:color="auto" w:fill="FFFFFF"/>
          <w:lang w:val="en-US"/>
        </w:rPr>
        <w:t>Grants (including for land use change)</w:t>
      </w:r>
    </w:p>
    <w:p w14:paraId="116EC201" w14:textId="77777777" w:rsidR="00B81491" w:rsidRDefault="00B81491">
      <w:pPr>
        <w:pStyle w:val="Body"/>
        <w:shd w:val="clear" w:color="auto" w:fill="FFFFFF"/>
        <w:rPr>
          <w:ins w:id="160" w:author="Tony Firkins" w:date="2023-05-18T08:11:00Z"/>
          <w:rFonts w:ascii="Helvetica Neue" w:eastAsia="Helvetica Neue" w:hAnsi="Helvetica Neue" w:cs="Helvetica Neue"/>
          <w:b/>
          <w:bCs/>
          <w:shd w:val="clear" w:color="auto" w:fill="FFFFFF"/>
        </w:rPr>
      </w:pPr>
    </w:p>
    <w:p w14:paraId="611548F9" w14:textId="44A94579" w:rsidR="00B81491" w:rsidRDefault="007E6A76">
      <w:pPr>
        <w:pStyle w:val="Body"/>
        <w:shd w:val="clear" w:color="auto" w:fill="FFFFFF"/>
        <w:rPr>
          <w:rFonts w:ascii="Helvetica Neue" w:eastAsia="Helvetica Neue" w:hAnsi="Helvetica Neue" w:cs="Helvetica Neue"/>
          <w:shd w:val="clear" w:color="auto" w:fill="FFFFFF"/>
        </w:rPr>
      </w:pPr>
      <w:r>
        <w:rPr>
          <w:rFonts w:ascii="Helvetica Neue" w:hAnsi="Helvetica Neue"/>
          <w:b/>
          <w:bCs/>
          <w:shd w:val="clear" w:color="auto" w:fill="FFFFFF"/>
          <w:lang w:val="de-DE"/>
        </w:rPr>
        <w:t>LD507</w:t>
      </w:r>
      <w:del w:id="161" w:author="Tony Firkins" w:date="2023-05-18T08:11:00Z">
        <w:r w:rsidR="008A7EAF" w:rsidRPr="00B11C71">
          <w:rPr>
            <w:rFonts w:eastAsia="Times New Roman" w:cstheme="minorHAnsi"/>
            <w:color w:val="212529"/>
          </w:rPr>
          <w:delText> </w:delText>
        </w:r>
      </w:del>
      <w:ins w:id="162" w:author="Tony Firkins" w:date="2023-05-18T08:11:00Z">
        <w:r>
          <w:rPr>
            <w:rFonts w:ascii="Helvetica Neue" w:hAnsi="Helvetica Neue"/>
            <w:b/>
            <w:bCs/>
            <w:shd w:val="clear" w:color="auto" w:fill="FFFFFF"/>
          </w:rPr>
          <w:t xml:space="preserve"> </w:t>
        </w:r>
      </w:ins>
      <w:r>
        <w:rPr>
          <w:rFonts w:ascii="Helvetica Neue" w:hAnsi="Helvetica Neue"/>
          <w:b/>
          <w:bCs/>
          <w:shd w:val="clear" w:color="auto" w:fill="FFFFFF"/>
          <w:lang w:val="en-US"/>
        </w:rPr>
        <w:t>Direct government ownership</w:t>
      </w:r>
      <w:r>
        <w:rPr>
          <w:rFonts w:ascii="Helvetica Neue" w:hAnsi="Helvetica Neue"/>
          <w:shd w:val="clear" w:color="auto" w:fill="FFFFFF"/>
          <w:lang w:val="en-US"/>
        </w:rPr>
        <w:t xml:space="preserve"> (local, regional and </w:t>
      </w:r>
      <w:del w:id="163" w:author="Tony Firkins" w:date="2023-05-18T08:11:00Z">
        <w:r w:rsidR="008A7EAF" w:rsidRPr="00B11C71">
          <w:rPr>
            <w:rFonts w:eastAsia="Times New Roman" w:cstheme="minorHAnsi"/>
            <w:color w:val="212529"/>
          </w:rPr>
          <w:delText>UK</w:delText>
        </w:r>
      </w:del>
      <w:ins w:id="164" w:author="Tony Firkins" w:date="2023-05-18T08:11:00Z">
        <w:r>
          <w:rPr>
            <w:rFonts w:ascii="Helvetica Neue" w:hAnsi="Helvetica Neue"/>
            <w:shd w:val="clear" w:color="auto" w:fill="FFFFFF"/>
            <w:lang w:val="fr-FR"/>
          </w:rPr>
          <w:t>national</w:t>
        </w:r>
      </w:ins>
      <w:r>
        <w:rPr>
          <w:rFonts w:ascii="Helvetica Neue" w:hAnsi="Helvetica Neue"/>
          <w:shd w:val="clear" w:color="auto" w:fill="FFFFFF"/>
          <w:lang w:val="en-US"/>
        </w:rPr>
        <w:t>) includes public forestry estate (FR200), and social housing (HO500-505).</w:t>
      </w:r>
      <w:ins w:id="165" w:author="Tony Firkins" w:date="2023-05-18T08:11:00Z">
        <w:r>
          <w:rPr>
            <w:rFonts w:ascii="Helvetica Neue" w:hAnsi="Helvetica Neue"/>
            <w:shd w:val="clear" w:color="auto" w:fill="FFFFFF"/>
            <w:lang w:val="en-US"/>
          </w:rPr>
          <w:t xml:space="preserve"> </w:t>
        </w:r>
      </w:ins>
    </w:p>
    <w:p w14:paraId="089D6389" w14:textId="3CFCD927" w:rsidR="00B81491" w:rsidRDefault="007E6A76">
      <w:pPr>
        <w:pStyle w:val="Body"/>
        <w:spacing w:before="240" w:after="240"/>
        <w:rPr>
          <w:rFonts w:ascii="Helvetica Neue" w:eastAsia="Helvetica Neue" w:hAnsi="Helvetica Neue" w:cs="Helvetica Neue"/>
          <w:shd w:val="clear" w:color="auto" w:fill="FFFFFF"/>
        </w:rPr>
      </w:pPr>
      <w:r>
        <w:rPr>
          <w:rFonts w:ascii="Helvetica Neue" w:hAnsi="Helvetica Neue"/>
          <w:b/>
          <w:bCs/>
          <w:shd w:val="clear" w:color="auto" w:fill="FFFFFF"/>
          <w:lang w:val="de-DE"/>
        </w:rPr>
        <w:t>LD508</w:t>
      </w:r>
      <w:del w:id="166" w:author="Tony Firkins" w:date="2023-05-18T08:11:00Z">
        <w:r w:rsidR="008A7EAF" w:rsidRPr="00B11C71">
          <w:rPr>
            <w:rFonts w:eastAsia="Times New Roman" w:cstheme="minorHAnsi"/>
            <w:color w:val="212529"/>
          </w:rPr>
          <w:delText> </w:delText>
        </w:r>
      </w:del>
      <w:ins w:id="167" w:author="Tony Firkins" w:date="2023-05-18T08:11:00Z">
        <w:r>
          <w:rPr>
            <w:rFonts w:ascii="Helvetica Neue" w:hAnsi="Helvetica Neue"/>
            <w:shd w:val="clear" w:color="auto" w:fill="FFFFFF"/>
          </w:rPr>
          <w:t xml:space="preserve"> </w:t>
        </w:r>
      </w:ins>
      <w:r>
        <w:rPr>
          <w:rFonts w:ascii="Helvetica Neue" w:hAnsi="Helvetica Neue"/>
          <w:b/>
          <w:bCs/>
          <w:shd w:val="clear" w:color="auto" w:fill="FFFFFF"/>
          <w:lang w:val="en-US"/>
        </w:rPr>
        <w:t>Enforcement of stewardship responsibilities</w:t>
      </w:r>
      <w:r>
        <w:rPr>
          <w:rFonts w:ascii="Helvetica Neue" w:hAnsi="Helvetica Neue"/>
          <w:shd w:val="clear" w:color="auto" w:fill="FFFFFF"/>
          <w:lang w:val="en-US"/>
        </w:rPr>
        <w:t xml:space="preserve"> - As a mechanism of last resort Commons </w:t>
      </w:r>
      <w:del w:id="168" w:author="Tony Firkins" w:date="2023-05-18T08:11:00Z">
        <w:r w:rsidR="008A7EAF" w:rsidRPr="00B11C71">
          <w:rPr>
            <w:rFonts w:eastAsia="Times New Roman" w:cstheme="minorHAnsi"/>
            <w:color w:val="212529"/>
          </w:rPr>
          <w:delText>Trust</w:delText>
        </w:r>
      </w:del>
      <w:ins w:id="169" w:author="Tony Firkins" w:date="2023-05-18T08:11:00Z">
        <w:r>
          <w:rPr>
            <w:rFonts w:ascii="Helvetica Neue" w:hAnsi="Helvetica Neue"/>
            <w:shd w:val="clear" w:color="auto" w:fill="FFFFFF"/>
            <w:lang w:val="en-US"/>
          </w:rPr>
          <w:t>Trusts</w:t>
        </w:r>
      </w:ins>
      <w:r>
        <w:rPr>
          <w:rFonts w:ascii="Helvetica Neue" w:hAnsi="Helvetica Neue"/>
          <w:shd w:val="clear" w:color="auto" w:fill="FFFFFF"/>
          <w:lang w:val="en-US"/>
        </w:rPr>
        <w:t xml:space="preserve"> will have enforcement powers (see </w:t>
      </w:r>
      <w:del w:id="170" w:author="Tony Firkins" w:date="2023-05-18T08:11:00Z">
        <w:r w:rsidR="008A7EAF" w:rsidRPr="00B11C71">
          <w:rPr>
            <w:rFonts w:eastAsia="Times New Roman" w:cstheme="minorHAnsi"/>
            <w:color w:val="212529"/>
          </w:rPr>
          <w:delText>LD306</w:delText>
        </w:r>
      </w:del>
      <w:ins w:id="171" w:author="Tony Firkins" w:date="2023-05-18T08:11:00Z">
        <w:r>
          <w:rPr>
            <w:rFonts w:ascii="Helvetica Neue" w:hAnsi="Helvetica Neue"/>
            <w:shd w:val="clear" w:color="auto" w:fill="FFFFFF"/>
            <w:lang w:val="en-US"/>
          </w:rPr>
          <w:t>LD30</w:t>
        </w:r>
        <w:r>
          <w:rPr>
            <w:rFonts w:ascii="Helvetica Neue" w:hAnsi="Helvetica Neue"/>
            <w:shd w:val="clear" w:color="auto" w:fill="FFFFFF"/>
          </w:rPr>
          <w:t>4</w:t>
        </w:r>
      </w:ins>
      <w:r>
        <w:rPr>
          <w:rFonts w:ascii="Helvetica Neue" w:hAnsi="Helvetica Neue"/>
          <w:shd w:val="clear" w:color="auto" w:fill="FFFFFF"/>
        </w:rPr>
        <w:t>).</w:t>
      </w:r>
    </w:p>
    <w:p w14:paraId="1900218A" w14:textId="77777777" w:rsidR="00B81491" w:rsidRDefault="007E6A76">
      <w:pPr>
        <w:pStyle w:val="Body"/>
        <w:shd w:val="clear" w:color="auto" w:fill="FFFFFF"/>
        <w:spacing w:after="120"/>
        <w:rPr>
          <w:rFonts w:ascii="Helvetica Neue" w:eastAsia="Helvetica Neue" w:hAnsi="Helvetica Neue" w:cs="Helvetica Neue"/>
          <w:shd w:val="clear" w:color="auto" w:fill="FFFFFF"/>
        </w:rPr>
      </w:pPr>
      <w:r>
        <w:rPr>
          <w:rFonts w:ascii="Helvetica Neue" w:hAnsi="Helvetica Neue"/>
          <w:shd w:val="clear" w:color="auto" w:fill="FFFFFF"/>
          <w:lang w:val="en-US"/>
        </w:rPr>
        <w:t>END OF LAND CHAPTER</w:t>
      </w:r>
    </w:p>
    <w:p w14:paraId="35136966" w14:textId="77777777" w:rsidR="00B81491" w:rsidRDefault="007E6A76">
      <w:pPr>
        <w:pStyle w:val="Body"/>
        <w:shd w:val="clear" w:color="auto" w:fill="FFFFFF"/>
        <w:spacing w:line="301" w:lineRule="auto"/>
        <w:rPr>
          <w:ins w:id="172" w:author="Tony Firkins" w:date="2023-05-18T08:11:00Z"/>
          <w:rFonts w:ascii="Helvetica Neue" w:eastAsia="Helvetica Neue" w:hAnsi="Helvetica Neue" w:cs="Helvetica Neue"/>
          <w:shd w:val="clear" w:color="auto" w:fill="FFFFFF"/>
        </w:rPr>
      </w:pPr>
      <w:ins w:id="173" w:author="Tony Firkins" w:date="2023-05-18T08:11:00Z">
        <w:r>
          <w:rPr>
            <w:rFonts w:ascii="Helvetica Neue" w:hAnsi="Helvetica Neue"/>
            <w:shd w:val="clear" w:color="auto" w:fill="FFFFFF"/>
          </w:rPr>
          <w:t xml:space="preserve"> </w:t>
        </w:r>
      </w:ins>
    </w:p>
    <w:p w14:paraId="44BF45B9" w14:textId="77777777" w:rsidR="00B81491" w:rsidRDefault="00B81491">
      <w:pPr>
        <w:pStyle w:val="Body"/>
        <w:shd w:val="clear" w:color="auto" w:fill="FFFFFF"/>
        <w:rPr>
          <w:ins w:id="174" w:author="Tony Firkins" w:date="2023-05-18T08:11:00Z"/>
          <w:rFonts w:ascii="Helvetica Neue" w:eastAsia="Helvetica Neue" w:hAnsi="Helvetica Neue" w:cs="Helvetica Neue"/>
          <w:shd w:val="clear" w:color="auto" w:fill="FFFFFF"/>
        </w:rPr>
      </w:pPr>
    </w:p>
    <w:p w14:paraId="78E2919C" w14:textId="77777777" w:rsidR="00B81491" w:rsidRDefault="007E6A76">
      <w:pPr>
        <w:pStyle w:val="Body"/>
        <w:rPr>
          <w:ins w:id="175" w:author="Tony Firkins" w:date="2023-05-18T08:11:00Z"/>
        </w:rPr>
      </w:pPr>
      <w:ins w:id="176" w:author="Tony Firkins" w:date="2023-05-18T08:11:00Z">
        <w:r>
          <w:rPr>
            <w:rFonts w:ascii="Arial Unicode MS" w:hAnsi="Arial Unicode MS"/>
          </w:rPr>
          <w:br w:type="page"/>
        </w:r>
      </w:ins>
    </w:p>
    <w:p w14:paraId="26F911D9" w14:textId="77777777" w:rsidR="00B81491" w:rsidRDefault="007E6A76">
      <w:pPr>
        <w:pStyle w:val="Body"/>
        <w:rPr>
          <w:rFonts w:ascii="Helvetica Neue" w:eastAsia="Helvetica Neue" w:hAnsi="Helvetica Neue" w:cs="Helvetica Neue"/>
          <w:b/>
          <w:bCs/>
          <w:shd w:val="clear" w:color="auto" w:fill="FFFFFF"/>
        </w:rPr>
      </w:pPr>
      <w:bookmarkStart w:id="177" w:name="_Toc127548334"/>
      <w:proofErr w:type="gramStart"/>
      <w:r>
        <w:rPr>
          <w:rFonts w:ascii="Helvetica Neue" w:hAnsi="Helvetica Neue"/>
          <w:b/>
          <w:bCs/>
          <w:shd w:val="clear" w:color="auto" w:fill="FFFFFF"/>
          <w:lang w:val="en-US"/>
        </w:rPr>
        <w:lastRenderedPageBreak/>
        <w:t>Changes that need to be made to align with the proposed Land chapter</w:t>
      </w:r>
      <w:r>
        <w:rPr>
          <w:rFonts w:ascii="Helvetica Neue" w:hAnsi="Helvetica Neue"/>
          <w:b/>
          <w:bCs/>
          <w:shd w:val="clear" w:color="auto" w:fill="FFFFFF"/>
        </w:rPr>
        <w:t>.</w:t>
      </w:r>
      <w:bookmarkEnd w:id="177"/>
      <w:proofErr w:type="gramEnd"/>
      <w:ins w:id="178" w:author="Tony Firkins" w:date="2023-05-18T08:11:00Z">
        <w:r>
          <w:rPr>
            <w:rFonts w:ascii="Helvetica Neue" w:hAnsi="Helvetica Neue"/>
            <w:b/>
            <w:bCs/>
            <w:shd w:val="clear" w:color="auto" w:fill="FFFFFF"/>
          </w:rPr>
          <w:t xml:space="preserve"> </w:t>
        </w:r>
      </w:ins>
    </w:p>
    <w:p w14:paraId="3C2E7531" w14:textId="77777777" w:rsidR="00B81491" w:rsidRDefault="00B81491">
      <w:pPr>
        <w:pStyle w:val="Body"/>
        <w:rPr>
          <w:ins w:id="179" w:author="Tony Firkins" w:date="2023-05-18T08:11:00Z"/>
          <w:rFonts w:ascii="Helvetica Neue" w:eastAsia="Helvetica Neue" w:hAnsi="Helvetica Neue" w:cs="Helvetica Neue"/>
          <w:b/>
          <w:bCs/>
          <w:shd w:val="clear" w:color="auto" w:fill="FFFFFF"/>
        </w:rPr>
      </w:pPr>
    </w:p>
    <w:p w14:paraId="5D52BDF4" w14:textId="77777777" w:rsidR="00B81491" w:rsidRDefault="007E6A76">
      <w:pPr>
        <w:pStyle w:val="Body"/>
        <w:rPr>
          <w:rFonts w:ascii="Helvetica Neue" w:eastAsia="Helvetica Neue" w:hAnsi="Helvetica Neue" w:cs="Helvetica Neue"/>
          <w:b/>
          <w:bCs/>
          <w:shd w:val="clear" w:color="auto" w:fill="FFFFFF"/>
        </w:rPr>
      </w:pPr>
      <w:bookmarkStart w:id="180" w:name="_Toc127548335"/>
      <w:r>
        <w:rPr>
          <w:rFonts w:ascii="Helvetica Neue" w:hAnsi="Helvetica Neue"/>
          <w:b/>
          <w:bCs/>
          <w:shd w:val="clear" w:color="auto" w:fill="FFFFFF"/>
          <w:lang w:val="en-US"/>
        </w:rPr>
        <w:t>Climate Emergency</w:t>
      </w:r>
      <w:bookmarkEnd w:id="180"/>
    </w:p>
    <w:p w14:paraId="4A4E1BB9" w14:textId="4B23716D" w:rsidR="00B81491" w:rsidRDefault="007E6A76">
      <w:pPr>
        <w:pStyle w:val="Body"/>
        <w:rPr>
          <w:ins w:id="181" w:author="Tony Firkins" w:date="2023-05-18T08:11:00Z"/>
          <w:rFonts w:ascii="Helvetica Neue" w:eastAsia="Helvetica Neue" w:hAnsi="Helvetica Neue" w:cs="Helvetica Neue"/>
          <w:b/>
          <w:bCs/>
          <w:shd w:val="clear" w:color="auto" w:fill="FFFFFF"/>
        </w:rPr>
      </w:pPr>
      <w:r>
        <w:rPr>
          <w:rFonts w:ascii="Helvetica Neue" w:hAnsi="Helvetica Neue"/>
          <w:b/>
          <w:bCs/>
          <w:shd w:val="clear" w:color="auto" w:fill="FFFFFF"/>
          <w:lang w:val="en-US"/>
        </w:rPr>
        <w:t>CC121 currently reads:</w:t>
      </w:r>
      <w:del w:id="182" w:author="Tony Firkins" w:date="2023-05-18T08:11:00Z">
        <w:r w:rsidR="008A7EAF" w:rsidRPr="00B11C71">
          <w:rPr>
            <w:rFonts w:eastAsia="Times New Roman" w:cstheme="minorHAnsi"/>
            <w:color w:val="212529"/>
          </w:rPr>
          <w:delText> </w:delText>
        </w:r>
      </w:del>
    </w:p>
    <w:p w14:paraId="318A5921" w14:textId="3824343E" w:rsidR="00B81491" w:rsidRDefault="007E6A76">
      <w:pPr>
        <w:pStyle w:val="Body"/>
        <w:rPr>
          <w:rFonts w:ascii="Helvetica Neue" w:eastAsia="Helvetica Neue" w:hAnsi="Helvetica Neue" w:cs="Helvetica Neue"/>
          <w:shd w:val="clear" w:color="auto" w:fill="FFFFFF"/>
        </w:rPr>
      </w:pPr>
      <w:r>
        <w:rPr>
          <w:rFonts w:ascii="Helvetica Neue" w:hAnsi="Helvetica Neue"/>
          <w:shd w:val="clear" w:color="auto" w:fill="FFFFFF"/>
          <w:lang w:val="en-US"/>
        </w:rPr>
        <w:t>“</w:t>
      </w:r>
      <w:r>
        <w:rPr>
          <w:rFonts w:ascii="Helvetica Neue" w:hAnsi="Helvetica Neue"/>
          <w:b/>
          <w:bCs/>
          <w:shd w:val="clear" w:color="auto" w:fill="FFFFFF"/>
        </w:rPr>
        <w:t>CC121</w:t>
      </w:r>
      <w:del w:id="183" w:author="Tony Firkins" w:date="2023-05-18T08:11:00Z">
        <w:r w:rsidR="008A7EAF" w:rsidRPr="00B11C71">
          <w:rPr>
            <w:rFonts w:eastAsia="Times New Roman" w:cstheme="minorHAnsi"/>
            <w:color w:val="212529"/>
          </w:rPr>
          <w:delText> </w:delText>
        </w:r>
      </w:del>
      <w:ins w:id="184" w:author="Tony Firkins" w:date="2023-05-18T08:11:00Z">
        <w:r>
          <w:rPr>
            <w:rFonts w:ascii="Helvetica Neue" w:hAnsi="Helvetica Neue"/>
            <w:shd w:val="clear" w:color="auto" w:fill="FFFFFF"/>
            <w:lang w:val="en-US"/>
          </w:rPr>
          <w:t xml:space="preserve"> </w:t>
        </w:r>
      </w:ins>
      <w:r>
        <w:rPr>
          <w:rFonts w:ascii="Helvetica Neue" w:hAnsi="Helvetica Neue"/>
          <w:shd w:val="clear" w:color="auto" w:fill="FFFFFF"/>
          <w:lang w:val="en-US"/>
        </w:rPr>
        <w:t xml:space="preserve">To drive change throughout society the UK should combine a carbon tax and dividend with publicity campaigns and possible carbon rationing. For instance, it should require all adverts for high carbon products, including food, to carry an </w:t>
      </w:r>
      <w:del w:id="185" w:author="Tony Firkins" w:date="2023-05-18T08:11:00Z">
        <w:r w:rsidR="008A7EAF" w:rsidRPr="00B11C71">
          <w:rPr>
            <w:rFonts w:eastAsia="Times New Roman" w:cstheme="minorHAnsi"/>
            <w:color w:val="212529"/>
          </w:rPr>
          <w:delText>‘environmental</w:delText>
        </w:r>
      </w:del>
      <w:ins w:id="186" w:author="Tony Firkins" w:date="2023-05-18T08:11:00Z">
        <w:r>
          <w:rPr>
            <w:rFonts w:ascii="Helvetica Neue" w:hAnsi="Helvetica Neue"/>
            <w:shd w:val="clear" w:color="auto" w:fill="FFFFFF"/>
            <w:lang w:val="en-US"/>
          </w:rPr>
          <w:t>'environmental</w:t>
        </w:r>
      </w:ins>
      <w:r>
        <w:rPr>
          <w:rFonts w:ascii="Helvetica Neue" w:hAnsi="Helvetica Neue"/>
          <w:shd w:val="clear" w:color="auto" w:fill="FFFFFF"/>
          <w:lang w:val="en-US"/>
        </w:rPr>
        <w:t xml:space="preserve"> health </w:t>
      </w:r>
      <w:del w:id="187" w:author="Tony Firkins" w:date="2023-05-18T08:11:00Z">
        <w:r w:rsidR="008A7EAF" w:rsidRPr="00B11C71">
          <w:rPr>
            <w:rFonts w:eastAsia="Times New Roman" w:cstheme="minorHAnsi"/>
            <w:color w:val="212529"/>
          </w:rPr>
          <w:delText>warning’</w:delText>
        </w:r>
      </w:del>
      <w:ins w:id="188" w:author="Tony Firkins" w:date="2023-05-18T08:11:00Z">
        <w:r>
          <w:rPr>
            <w:rFonts w:ascii="Helvetica Neue" w:hAnsi="Helvetica Neue"/>
            <w:shd w:val="clear" w:color="auto" w:fill="FFFFFF"/>
            <w:lang w:val="en-US"/>
          </w:rPr>
          <w:t>warning'</w:t>
        </w:r>
      </w:ins>
      <w:r>
        <w:rPr>
          <w:rFonts w:ascii="Helvetica Neue" w:hAnsi="Helvetica Neue"/>
          <w:shd w:val="clear" w:color="auto" w:fill="FFFFFF"/>
          <w:lang w:val="en-US"/>
        </w:rPr>
        <w:t>. The carbon tax would reflect all emissions of greenhouse gases, not just CO2. It should have a progressive element to deter high individual emitters.</w:t>
      </w:r>
      <w:proofErr w:type="gramStart"/>
      <w:r>
        <w:rPr>
          <w:rFonts w:ascii="Helvetica Neue" w:hAnsi="Helvetica Neue"/>
          <w:shd w:val="clear" w:color="auto" w:fill="FFFFFF"/>
          <w:lang w:val="en-US"/>
        </w:rPr>
        <w:t>”</w:t>
      </w:r>
      <w:r>
        <w:rPr>
          <w:rFonts w:ascii="Helvetica Neue" w:hAnsi="Helvetica Neue"/>
          <w:shd w:val="clear" w:color="auto" w:fill="FFFFFF"/>
        </w:rPr>
        <w:t>.</w:t>
      </w:r>
      <w:proofErr w:type="gramEnd"/>
    </w:p>
    <w:p w14:paraId="238A276C" w14:textId="77777777" w:rsidR="00B81491" w:rsidRDefault="00B81491">
      <w:pPr>
        <w:pStyle w:val="Body"/>
        <w:rPr>
          <w:ins w:id="189" w:author="Tony Firkins" w:date="2023-05-18T08:11:00Z"/>
          <w:rFonts w:ascii="Helvetica Neue" w:eastAsia="Helvetica Neue" w:hAnsi="Helvetica Neue" w:cs="Helvetica Neue"/>
          <w:shd w:val="clear" w:color="auto" w:fill="FFFFFF"/>
        </w:rPr>
      </w:pPr>
    </w:p>
    <w:p w14:paraId="06172B50" w14:textId="5FF50B0F" w:rsidR="00B81491" w:rsidRDefault="007E6A76">
      <w:pPr>
        <w:pStyle w:val="Body"/>
        <w:rPr>
          <w:ins w:id="190" w:author="Tony Firkins" w:date="2023-05-18T08:11:00Z"/>
          <w:rFonts w:ascii="Helvetica Neue" w:eastAsia="Helvetica Neue" w:hAnsi="Helvetica Neue" w:cs="Helvetica Neue"/>
          <w:shd w:val="clear" w:color="auto" w:fill="FFFFFF"/>
        </w:rPr>
      </w:pPr>
      <w:r>
        <w:rPr>
          <w:rFonts w:ascii="Helvetica Neue" w:hAnsi="Helvetica Neue"/>
          <w:b/>
          <w:bCs/>
          <w:shd w:val="clear" w:color="auto" w:fill="FFFFFF"/>
          <w:lang w:val="en-US"/>
        </w:rPr>
        <w:t>Change the penultimate sentence and add a sentence</w:t>
      </w:r>
      <w:r>
        <w:rPr>
          <w:rFonts w:ascii="Helvetica Neue" w:hAnsi="Helvetica Neue"/>
          <w:shd w:val="clear" w:color="auto" w:fill="FFFFFF"/>
        </w:rPr>
        <w:t xml:space="preserve"> </w:t>
      </w:r>
      <w:r>
        <w:rPr>
          <w:rFonts w:ascii="Helvetica Neue" w:hAnsi="Helvetica Neue"/>
          <w:b/>
          <w:bCs/>
          <w:shd w:val="clear" w:color="auto" w:fill="FFFFFF"/>
        </w:rPr>
        <w:t>to CC121</w:t>
      </w:r>
      <w:r>
        <w:rPr>
          <w:rFonts w:ascii="Helvetica Neue" w:hAnsi="Helvetica Neue"/>
          <w:shd w:val="clear" w:color="auto" w:fill="FFFFFF"/>
          <w:lang w:val="en-US"/>
        </w:rPr>
        <w:t>, so that it reads:</w:t>
      </w:r>
      <w:del w:id="191" w:author="Tony Firkins" w:date="2023-05-18T08:11:00Z">
        <w:r w:rsidR="008A7EAF" w:rsidRPr="00B11C71">
          <w:rPr>
            <w:rFonts w:eastAsia="Times New Roman" w:cstheme="minorHAnsi"/>
            <w:color w:val="212529"/>
          </w:rPr>
          <w:delText> </w:delText>
        </w:r>
      </w:del>
    </w:p>
    <w:p w14:paraId="41E53DB5" w14:textId="24AEAAF6" w:rsidR="00B81491" w:rsidRDefault="007E6A76">
      <w:pPr>
        <w:pStyle w:val="Body"/>
        <w:rPr>
          <w:rFonts w:ascii="Helvetica Neue" w:eastAsia="Helvetica Neue" w:hAnsi="Helvetica Neue" w:cs="Helvetica Neue"/>
          <w:shd w:val="clear" w:color="auto" w:fill="FFFFFF"/>
        </w:rPr>
      </w:pPr>
      <w:r>
        <w:rPr>
          <w:rFonts w:ascii="Helvetica Neue" w:hAnsi="Helvetica Neue"/>
          <w:shd w:val="clear" w:color="auto" w:fill="FFFFFF"/>
          <w:lang w:val="en-US"/>
        </w:rPr>
        <w:t>“</w:t>
      </w:r>
      <w:r>
        <w:rPr>
          <w:rFonts w:ascii="Helvetica Neue" w:hAnsi="Helvetica Neue"/>
          <w:b/>
          <w:bCs/>
          <w:shd w:val="clear" w:color="auto" w:fill="FFFFFF"/>
        </w:rPr>
        <w:t>CC121</w:t>
      </w:r>
      <w:del w:id="192" w:author="Tony Firkins" w:date="2023-05-18T08:11:00Z">
        <w:r w:rsidR="008A7EAF" w:rsidRPr="00B11C71">
          <w:rPr>
            <w:rFonts w:eastAsia="Times New Roman" w:cstheme="minorHAnsi"/>
            <w:color w:val="212529"/>
          </w:rPr>
          <w:delText> </w:delText>
        </w:r>
      </w:del>
      <w:ins w:id="193" w:author="Tony Firkins" w:date="2023-05-18T08:11:00Z">
        <w:r>
          <w:rPr>
            <w:rFonts w:ascii="Helvetica Neue" w:hAnsi="Helvetica Neue"/>
            <w:shd w:val="clear" w:color="auto" w:fill="FFFFFF"/>
            <w:lang w:val="en-US"/>
          </w:rPr>
          <w:t xml:space="preserve"> </w:t>
        </w:r>
      </w:ins>
      <w:r>
        <w:rPr>
          <w:rFonts w:ascii="Helvetica Neue" w:hAnsi="Helvetica Neue"/>
          <w:shd w:val="clear" w:color="auto" w:fill="FFFFFF"/>
          <w:lang w:val="en-US"/>
        </w:rPr>
        <w:t>To drive change throughout society the UK should combine a carbon tax and dividend with publicity campaigns and possible carbon rationing. For instance, it should require all adverts for high carbon products, including food, to carry an 'environmental health warning'. The carbon tax would reflect most emissions of all greenhouse gases (not just CO</w:t>
      </w:r>
      <w:r>
        <w:rPr>
          <w:rFonts w:ascii="Helvetica Neue" w:hAnsi="Helvetica Neue"/>
          <w:shd w:val="clear" w:color="auto" w:fill="FFFFFF"/>
          <w:vertAlign w:val="subscript"/>
        </w:rPr>
        <w:t>2</w:t>
      </w:r>
      <w:r>
        <w:rPr>
          <w:rFonts w:ascii="Helvetica Neue" w:hAnsi="Helvetica Neue"/>
          <w:shd w:val="clear" w:color="auto" w:fill="FFFFFF"/>
          <w:lang w:val="en-US"/>
        </w:rPr>
        <w:t>). See EC777 for exceptions to the carbon tax. It should have a progressive element to deter high individual emitters</w:t>
      </w:r>
      <w:del w:id="194" w:author="Tony Firkins" w:date="2023-05-18T08:11:00Z">
        <w:r w:rsidR="008A7EAF" w:rsidRPr="00B11C71">
          <w:rPr>
            <w:rFonts w:eastAsia="Times New Roman" w:cstheme="minorHAnsi"/>
            <w:color w:val="212529"/>
          </w:rPr>
          <w:delText>.”.</w:delText>
        </w:r>
      </w:del>
      <w:ins w:id="195" w:author="Tony Firkins" w:date="2023-05-18T08:11:00Z">
        <w:r>
          <w:rPr>
            <w:rFonts w:ascii="Helvetica Neue" w:hAnsi="Helvetica Neue"/>
            <w:shd w:val="clear" w:color="auto" w:fill="FFFFFF"/>
            <w:lang w:val="en-US"/>
          </w:rPr>
          <w:t>.”</w:t>
        </w:r>
      </w:ins>
    </w:p>
    <w:p w14:paraId="127D1196" w14:textId="77777777" w:rsidR="00B81491" w:rsidRDefault="00B81491">
      <w:pPr>
        <w:pStyle w:val="Body"/>
        <w:rPr>
          <w:ins w:id="196" w:author="Tony Firkins" w:date="2023-05-18T08:11:00Z"/>
          <w:rFonts w:ascii="Helvetica Neue" w:eastAsia="Helvetica Neue" w:hAnsi="Helvetica Neue" w:cs="Helvetica Neue"/>
          <w:shd w:val="clear" w:color="auto" w:fill="FFFFFF"/>
        </w:rPr>
      </w:pPr>
    </w:p>
    <w:p w14:paraId="6318703F" w14:textId="5BE154B7" w:rsidR="00B81491" w:rsidRDefault="007E6A76">
      <w:pPr>
        <w:pStyle w:val="Body"/>
        <w:rPr>
          <w:rFonts w:ascii="Helvetica Neue" w:eastAsia="Helvetica Neue" w:hAnsi="Helvetica Neue" w:cs="Helvetica Neue"/>
          <w:shd w:val="clear" w:color="auto" w:fill="FFFFFF"/>
        </w:rPr>
      </w:pPr>
      <w:r>
        <w:rPr>
          <w:rFonts w:ascii="Helvetica Neue" w:hAnsi="Helvetica Neue"/>
          <w:b/>
          <w:bCs/>
          <w:shd w:val="clear" w:color="auto" w:fill="FFFFFF"/>
        </w:rPr>
        <w:t>Delete CC141</w:t>
      </w:r>
      <w:r>
        <w:rPr>
          <w:rFonts w:ascii="Helvetica Neue" w:hAnsi="Helvetica Neue"/>
          <w:shd w:val="clear" w:color="auto" w:fill="FFFFFF"/>
        </w:rPr>
        <w:t xml:space="preserve">, </w:t>
      </w:r>
      <w:r>
        <w:rPr>
          <w:rFonts w:ascii="Helvetica Neue" w:hAnsi="Helvetica Neue"/>
          <w:shd w:val="clear" w:color="auto" w:fill="FFFFFF"/>
          <w:lang w:val="en-US"/>
        </w:rPr>
        <w:t>“</w:t>
      </w:r>
      <w:r>
        <w:rPr>
          <w:rFonts w:ascii="Helvetica Neue" w:hAnsi="Helvetica Neue"/>
          <w:b/>
          <w:bCs/>
          <w:shd w:val="clear" w:color="auto" w:fill="FFFFFF"/>
        </w:rPr>
        <w:t>CC141</w:t>
      </w:r>
      <w:del w:id="197" w:author="Tony Firkins" w:date="2023-05-18T08:11:00Z">
        <w:r w:rsidR="008A7EAF" w:rsidRPr="00B11C71">
          <w:rPr>
            <w:rFonts w:eastAsia="Times New Roman" w:cstheme="minorHAnsi"/>
            <w:color w:val="212529"/>
          </w:rPr>
          <w:delText> </w:delText>
        </w:r>
      </w:del>
      <w:ins w:id="198" w:author="Tony Firkins" w:date="2023-05-18T08:11:00Z">
        <w:r>
          <w:rPr>
            <w:rFonts w:ascii="Helvetica Neue" w:hAnsi="Helvetica Neue"/>
            <w:shd w:val="clear" w:color="auto" w:fill="FFFFFF"/>
            <w:lang w:val="en-US"/>
          </w:rPr>
          <w:t xml:space="preserve"> </w:t>
        </w:r>
      </w:ins>
      <w:r>
        <w:rPr>
          <w:rFonts w:ascii="Helvetica Neue" w:hAnsi="Helvetica Neue"/>
          <w:shd w:val="clear" w:color="auto" w:fill="FFFFFF"/>
          <w:lang w:val="en-US"/>
        </w:rPr>
        <w:t>It should also convert to less intensive agriculture and convert grassland to forest where possible. There should be transitional arrangements and compensation for farmers where appropriate.</w:t>
      </w:r>
      <w:proofErr w:type="gramStart"/>
      <w:r>
        <w:rPr>
          <w:rFonts w:ascii="Helvetica Neue" w:hAnsi="Helvetica Neue"/>
          <w:shd w:val="clear" w:color="auto" w:fill="FFFFFF"/>
          <w:lang w:val="en-US"/>
        </w:rPr>
        <w:t>”</w:t>
      </w:r>
      <w:r>
        <w:rPr>
          <w:rFonts w:ascii="Helvetica Neue" w:hAnsi="Helvetica Neue"/>
          <w:shd w:val="clear" w:color="auto" w:fill="FFFFFF"/>
        </w:rPr>
        <w:t>.</w:t>
      </w:r>
      <w:proofErr w:type="gramEnd"/>
    </w:p>
    <w:p w14:paraId="3B97090A" w14:textId="77777777" w:rsidR="00B81491" w:rsidRDefault="00B81491">
      <w:pPr>
        <w:pStyle w:val="Body"/>
        <w:rPr>
          <w:ins w:id="199" w:author="Tony Firkins" w:date="2023-05-18T08:11:00Z"/>
          <w:rFonts w:ascii="Helvetica Neue" w:eastAsia="Helvetica Neue" w:hAnsi="Helvetica Neue" w:cs="Helvetica Neue"/>
          <w:b/>
          <w:bCs/>
          <w:shd w:val="clear" w:color="auto" w:fill="FFFFFF"/>
        </w:rPr>
      </w:pPr>
    </w:p>
    <w:p w14:paraId="2C428A8B" w14:textId="6E7BD6E8" w:rsidR="00B81491" w:rsidRDefault="007E6A76">
      <w:pPr>
        <w:pStyle w:val="Body"/>
        <w:rPr>
          <w:ins w:id="200" w:author="Tony Firkins" w:date="2023-05-18T08:11:00Z"/>
          <w:rFonts w:ascii="Helvetica Neue" w:eastAsia="Helvetica Neue" w:hAnsi="Helvetica Neue" w:cs="Helvetica Neue"/>
          <w:shd w:val="clear" w:color="auto" w:fill="FFFFFF"/>
        </w:rPr>
      </w:pPr>
      <w:r>
        <w:rPr>
          <w:rFonts w:ascii="Helvetica Neue" w:hAnsi="Helvetica Neue"/>
          <w:b/>
          <w:bCs/>
          <w:shd w:val="clear" w:color="auto" w:fill="FFFFFF"/>
          <w:lang w:val="en-US"/>
        </w:rPr>
        <w:t>Add to CC300</w:t>
      </w:r>
      <w:r>
        <w:rPr>
          <w:rFonts w:ascii="Helvetica Neue" w:hAnsi="Helvetica Neue"/>
          <w:shd w:val="clear" w:color="auto" w:fill="FFFFFF"/>
        </w:rPr>
        <w:t xml:space="preserve"> </w:t>
      </w:r>
      <w:r>
        <w:rPr>
          <w:rFonts w:ascii="Helvetica Neue" w:hAnsi="Helvetica Neue"/>
          <w:b/>
          <w:bCs/>
          <w:shd w:val="clear" w:color="auto" w:fill="FFFFFF"/>
          <w:lang w:val="en-US"/>
        </w:rPr>
        <w:t xml:space="preserve">the word </w:t>
      </w:r>
      <w:r>
        <w:rPr>
          <w:rFonts w:ascii="Helvetica Neue" w:hAnsi="Helvetica Neue"/>
          <w:shd w:val="clear" w:color="auto" w:fill="FFFFFF"/>
          <w:lang w:val="en-US"/>
        </w:rPr>
        <w:t>“</w:t>
      </w:r>
      <w:r>
        <w:rPr>
          <w:rFonts w:ascii="Helvetica Neue" w:hAnsi="Helvetica Neue"/>
          <w:b/>
          <w:bCs/>
          <w:shd w:val="clear" w:color="auto" w:fill="FFFFFF"/>
          <w:lang w:val="de-DE"/>
        </w:rPr>
        <w:t>Land</w:t>
      </w:r>
      <w:r>
        <w:rPr>
          <w:rFonts w:ascii="Helvetica Neue" w:hAnsi="Helvetica Neue"/>
          <w:b/>
          <w:bCs/>
          <w:shd w:val="clear" w:color="auto" w:fill="FFFFFF"/>
          <w:lang w:val="en-US"/>
        </w:rPr>
        <w:t>”</w:t>
      </w:r>
      <w:r>
        <w:rPr>
          <w:rFonts w:ascii="Helvetica Neue" w:hAnsi="Helvetica Neue"/>
          <w:shd w:val="clear" w:color="auto" w:fill="FFFFFF"/>
          <w:lang w:val="en-US"/>
        </w:rPr>
        <w:t>, so that it reads:</w:t>
      </w:r>
      <w:del w:id="201" w:author="Tony Firkins" w:date="2023-05-18T08:11:00Z">
        <w:r w:rsidR="008A7EAF" w:rsidRPr="00B11C71">
          <w:rPr>
            <w:rFonts w:eastAsia="Times New Roman" w:cstheme="minorHAnsi"/>
            <w:color w:val="212529"/>
          </w:rPr>
          <w:delText xml:space="preserve"> </w:delText>
        </w:r>
      </w:del>
    </w:p>
    <w:p w14:paraId="0FC9BC08" w14:textId="64C86EE3" w:rsidR="00B81491" w:rsidRDefault="007E6A76">
      <w:pPr>
        <w:pStyle w:val="Body"/>
        <w:shd w:val="clear" w:color="auto" w:fill="FFFFFF"/>
        <w:spacing w:after="140"/>
        <w:rPr>
          <w:rFonts w:ascii="Helvetica Neue" w:eastAsia="Helvetica Neue" w:hAnsi="Helvetica Neue" w:cs="Helvetica Neue"/>
          <w:shd w:val="clear" w:color="auto" w:fill="FFFFFF"/>
        </w:rPr>
      </w:pPr>
      <w:r>
        <w:rPr>
          <w:rFonts w:ascii="Helvetica Neue" w:hAnsi="Helvetica Neue"/>
          <w:shd w:val="clear" w:color="auto" w:fill="FFFFFF"/>
          <w:lang w:val="en-US"/>
        </w:rPr>
        <w:t>“</w:t>
      </w:r>
      <w:r>
        <w:rPr>
          <w:rFonts w:ascii="Helvetica Neue" w:hAnsi="Helvetica Neue"/>
          <w:b/>
          <w:bCs/>
          <w:shd w:val="clear" w:color="auto" w:fill="FFFFFF"/>
        </w:rPr>
        <w:t>CC300</w:t>
      </w:r>
      <w:del w:id="202" w:author="Tony Firkins" w:date="2023-05-18T08:11:00Z">
        <w:r w:rsidR="008A7EAF" w:rsidRPr="00B11C71">
          <w:rPr>
            <w:rFonts w:eastAsia="Times New Roman" w:cstheme="minorHAnsi"/>
            <w:color w:val="212529"/>
          </w:rPr>
          <w:delText> </w:delText>
        </w:r>
      </w:del>
      <w:ins w:id="203" w:author="Tony Firkins" w:date="2023-05-18T08:11:00Z">
        <w:r>
          <w:rPr>
            <w:rFonts w:ascii="Helvetica Neue" w:hAnsi="Helvetica Neue"/>
            <w:shd w:val="clear" w:color="auto" w:fill="FFFFFF"/>
            <w:lang w:val="en-US"/>
          </w:rPr>
          <w:t xml:space="preserve"> </w:t>
        </w:r>
      </w:ins>
      <w:r>
        <w:rPr>
          <w:rFonts w:ascii="Helvetica Neue" w:hAnsi="Helvetica Neue"/>
          <w:shd w:val="clear" w:color="auto" w:fill="FFFFFF"/>
          <w:lang w:val="en-US"/>
        </w:rPr>
        <w:t xml:space="preserve">The Climate Emergency is also covered in the following chapters of the </w:t>
      </w:r>
      <w:del w:id="204" w:author="Tony Firkins" w:date="2023-05-18T08:11:00Z">
        <w:r w:rsidR="008A7EAF" w:rsidRPr="00B11C71">
          <w:rPr>
            <w:rFonts w:eastAsia="Times New Roman" w:cstheme="minorHAnsi"/>
            <w:color w:val="212529"/>
          </w:rPr>
          <w:delText>PSS</w:delText>
        </w:r>
      </w:del>
      <w:ins w:id="205" w:author="Tony Firkins" w:date="2023-05-18T08:11:00Z">
        <w:r>
          <w:rPr>
            <w:rFonts w:ascii="Helvetica Neue" w:hAnsi="Helvetica Neue"/>
            <w:shd w:val="clear" w:color="auto" w:fill="FFFFFF"/>
            <w:lang w:val="en-US"/>
          </w:rPr>
          <w:t>Policies for a Sustainable Society</w:t>
        </w:r>
      </w:ins>
      <w:r>
        <w:rPr>
          <w:rFonts w:ascii="Helvetica Neue" w:hAnsi="Helvetica Neue"/>
          <w:shd w:val="clear" w:color="auto" w:fill="FFFFFF"/>
          <w:lang w:val="en-US"/>
        </w:rPr>
        <w:t>:</w:t>
      </w:r>
    </w:p>
    <w:p w14:paraId="493F47F6" w14:textId="77777777" w:rsidR="00B81491" w:rsidRDefault="007E6A76">
      <w:pPr>
        <w:pStyle w:val="Body"/>
        <w:numPr>
          <w:ilvl w:val="0"/>
          <w:numId w:val="14"/>
        </w:numPr>
        <w:shd w:val="clear" w:color="auto" w:fill="FFFFFF"/>
        <w:spacing w:before="60"/>
        <w:ind w:right="240"/>
        <w:rPr>
          <w:rFonts w:ascii="Helvetica Neue" w:hAnsi="Helvetica Neue" w:hint="eastAsia"/>
          <w:lang w:val="en-US"/>
        </w:rPr>
      </w:pPr>
      <w:r>
        <w:rPr>
          <w:rFonts w:ascii="Helvetica Neue" w:hAnsi="Helvetica Neue"/>
          <w:shd w:val="clear" w:color="auto" w:fill="FFFFFF"/>
          <w:lang w:val="en-US"/>
        </w:rPr>
        <w:t>Countryside</w:t>
      </w:r>
    </w:p>
    <w:p w14:paraId="1BB88608" w14:textId="77777777" w:rsidR="00B81491" w:rsidRDefault="007E6A76">
      <w:pPr>
        <w:pStyle w:val="Body"/>
        <w:numPr>
          <w:ilvl w:val="0"/>
          <w:numId w:val="14"/>
        </w:numPr>
        <w:shd w:val="clear" w:color="auto" w:fill="FFFFFF"/>
        <w:ind w:right="240"/>
        <w:rPr>
          <w:rFonts w:ascii="Helvetica Neue" w:hAnsi="Helvetica Neue" w:hint="eastAsia"/>
          <w:lang w:val="it-IT"/>
        </w:rPr>
      </w:pPr>
      <w:r>
        <w:rPr>
          <w:rFonts w:ascii="Helvetica Neue" w:hAnsi="Helvetica Neue"/>
          <w:shd w:val="clear" w:color="auto" w:fill="FFFFFF"/>
          <w:lang w:val="it-IT"/>
        </w:rPr>
        <w:t>Economics</w:t>
      </w:r>
    </w:p>
    <w:p w14:paraId="10FA9655" w14:textId="77777777" w:rsidR="00B81491" w:rsidRDefault="007E6A76">
      <w:pPr>
        <w:pStyle w:val="Body"/>
        <w:numPr>
          <w:ilvl w:val="0"/>
          <w:numId w:val="14"/>
        </w:numPr>
        <w:shd w:val="clear" w:color="auto" w:fill="FFFFFF"/>
        <w:ind w:right="240"/>
        <w:rPr>
          <w:rFonts w:ascii="Helvetica Neue" w:hAnsi="Helvetica Neue" w:hint="eastAsia"/>
          <w:lang w:val="en-US"/>
        </w:rPr>
      </w:pPr>
      <w:r>
        <w:rPr>
          <w:rFonts w:ascii="Helvetica Neue" w:hAnsi="Helvetica Neue"/>
          <w:shd w:val="clear" w:color="auto" w:fill="FFFFFF"/>
          <w:lang w:val="en-US"/>
        </w:rPr>
        <w:t>Education</w:t>
      </w:r>
    </w:p>
    <w:p w14:paraId="786601E8" w14:textId="77777777" w:rsidR="00B81491" w:rsidRDefault="007E6A76">
      <w:pPr>
        <w:pStyle w:val="Body"/>
        <w:numPr>
          <w:ilvl w:val="0"/>
          <w:numId w:val="14"/>
        </w:numPr>
        <w:shd w:val="clear" w:color="auto" w:fill="FFFFFF"/>
        <w:ind w:right="240"/>
        <w:rPr>
          <w:rFonts w:ascii="Helvetica Neue" w:hAnsi="Helvetica Neue" w:hint="eastAsia"/>
        </w:rPr>
      </w:pPr>
      <w:r>
        <w:rPr>
          <w:rFonts w:ascii="Helvetica Neue" w:hAnsi="Helvetica Neue"/>
          <w:shd w:val="clear" w:color="auto" w:fill="FFFFFF"/>
        </w:rPr>
        <w:t>Energy</w:t>
      </w:r>
    </w:p>
    <w:p w14:paraId="7C6428F9" w14:textId="77777777" w:rsidR="00B81491" w:rsidRDefault="007E6A76">
      <w:pPr>
        <w:pStyle w:val="Body"/>
        <w:numPr>
          <w:ilvl w:val="0"/>
          <w:numId w:val="14"/>
        </w:numPr>
        <w:shd w:val="clear" w:color="auto" w:fill="FFFFFF"/>
        <w:ind w:right="240"/>
        <w:rPr>
          <w:rFonts w:ascii="Helvetica Neue" w:hAnsi="Helvetica Neue" w:hint="eastAsia"/>
        </w:rPr>
      </w:pPr>
      <w:r>
        <w:rPr>
          <w:rFonts w:ascii="Helvetica Neue" w:hAnsi="Helvetica Neue"/>
          <w:shd w:val="clear" w:color="auto" w:fill="FFFFFF"/>
        </w:rPr>
        <w:t>Europe</w:t>
      </w:r>
    </w:p>
    <w:p w14:paraId="2984D6DD" w14:textId="77777777" w:rsidR="00B81491" w:rsidRDefault="007E6A76">
      <w:pPr>
        <w:pStyle w:val="Body"/>
        <w:numPr>
          <w:ilvl w:val="0"/>
          <w:numId w:val="14"/>
        </w:numPr>
        <w:shd w:val="clear" w:color="auto" w:fill="FFFFFF"/>
        <w:ind w:right="240"/>
        <w:rPr>
          <w:rFonts w:ascii="Helvetica Neue" w:hAnsi="Helvetica Neue" w:hint="eastAsia"/>
          <w:lang w:val="en-US"/>
        </w:rPr>
      </w:pPr>
      <w:r>
        <w:rPr>
          <w:rFonts w:ascii="Helvetica Neue" w:hAnsi="Helvetica Neue"/>
          <w:shd w:val="clear" w:color="auto" w:fill="FFFFFF"/>
          <w:lang w:val="en-US"/>
        </w:rPr>
        <w:t>Food and Agriculture</w:t>
      </w:r>
    </w:p>
    <w:p w14:paraId="6833A03E" w14:textId="77777777" w:rsidR="00B81491" w:rsidRDefault="007E6A76">
      <w:pPr>
        <w:pStyle w:val="Body"/>
        <w:numPr>
          <w:ilvl w:val="0"/>
          <w:numId w:val="14"/>
        </w:numPr>
        <w:shd w:val="clear" w:color="auto" w:fill="FFFFFF"/>
        <w:ind w:right="240"/>
        <w:rPr>
          <w:rFonts w:ascii="Helvetica Neue" w:hAnsi="Helvetica Neue" w:hint="eastAsia"/>
          <w:lang w:val="da-DK"/>
        </w:rPr>
      </w:pPr>
      <w:r>
        <w:rPr>
          <w:rFonts w:ascii="Helvetica Neue" w:hAnsi="Helvetica Neue"/>
          <w:shd w:val="clear" w:color="auto" w:fill="FFFFFF"/>
          <w:lang w:val="da-DK"/>
        </w:rPr>
        <w:t>Forestry</w:t>
      </w:r>
    </w:p>
    <w:p w14:paraId="1F976110" w14:textId="77777777" w:rsidR="00B81491" w:rsidRDefault="007E6A76">
      <w:pPr>
        <w:pStyle w:val="Body"/>
        <w:numPr>
          <w:ilvl w:val="0"/>
          <w:numId w:val="14"/>
        </w:numPr>
        <w:shd w:val="clear" w:color="auto" w:fill="FFFFFF"/>
        <w:ind w:right="240"/>
        <w:rPr>
          <w:rFonts w:ascii="Helvetica Neue" w:hAnsi="Helvetica Neue" w:hint="eastAsia"/>
          <w:lang w:val="en-US"/>
        </w:rPr>
      </w:pPr>
      <w:r>
        <w:rPr>
          <w:rFonts w:ascii="Helvetica Neue" w:hAnsi="Helvetica Neue"/>
          <w:shd w:val="clear" w:color="auto" w:fill="FFFFFF"/>
          <w:lang w:val="en-US"/>
        </w:rPr>
        <w:t>Housing</w:t>
      </w:r>
    </w:p>
    <w:p w14:paraId="0D7363EE" w14:textId="77777777" w:rsidR="00B81491" w:rsidRDefault="007E6A76">
      <w:pPr>
        <w:pStyle w:val="Body"/>
        <w:numPr>
          <w:ilvl w:val="0"/>
          <w:numId w:val="14"/>
        </w:numPr>
        <w:shd w:val="clear" w:color="auto" w:fill="FFFFFF"/>
        <w:ind w:right="240"/>
        <w:rPr>
          <w:rFonts w:ascii="Helvetica Neue" w:hAnsi="Helvetica Neue" w:hint="eastAsia"/>
          <w:lang w:val="en-US"/>
        </w:rPr>
      </w:pPr>
      <w:r>
        <w:rPr>
          <w:rFonts w:ascii="Helvetica Neue" w:hAnsi="Helvetica Neue"/>
          <w:shd w:val="clear" w:color="auto" w:fill="FFFFFF"/>
          <w:lang w:val="en-US"/>
        </w:rPr>
        <w:t>Industry</w:t>
      </w:r>
    </w:p>
    <w:p w14:paraId="1ECD4F05" w14:textId="77777777" w:rsidR="00B81491" w:rsidRDefault="007E6A76">
      <w:pPr>
        <w:pStyle w:val="Body"/>
        <w:numPr>
          <w:ilvl w:val="0"/>
          <w:numId w:val="14"/>
        </w:numPr>
        <w:shd w:val="clear" w:color="auto" w:fill="FFFFFF"/>
        <w:ind w:right="240"/>
        <w:rPr>
          <w:rFonts w:ascii="Helvetica Neue" w:hAnsi="Helvetica Neue" w:hint="eastAsia"/>
          <w:lang w:val="fr-FR"/>
        </w:rPr>
      </w:pPr>
      <w:r>
        <w:rPr>
          <w:rFonts w:ascii="Helvetica Neue" w:hAnsi="Helvetica Neue"/>
          <w:shd w:val="clear" w:color="auto" w:fill="FFFFFF"/>
          <w:lang w:val="fr-FR"/>
        </w:rPr>
        <w:t>International</w:t>
      </w:r>
    </w:p>
    <w:p w14:paraId="455D3713" w14:textId="77777777" w:rsidR="00B81491" w:rsidRDefault="007E6A76">
      <w:pPr>
        <w:pStyle w:val="Body"/>
        <w:numPr>
          <w:ilvl w:val="0"/>
          <w:numId w:val="14"/>
        </w:numPr>
        <w:shd w:val="clear" w:color="auto" w:fill="FFFFFF"/>
        <w:ind w:right="240"/>
        <w:rPr>
          <w:rFonts w:ascii="Helvetica Neue" w:hAnsi="Helvetica Neue" w:hint="eastAsia"/>
          <w:lang w:val="de-DE"/>
        </w:rPr>
      </w:pPr>
      <w:r>
        <w:rPr>
          <w:rFonts w:ascii="Helvetica Neue" w:hAnsi="Helvetica Neue"/>
          <w:shd w:val="clear" w:color="auto" w:fill="FFFFFF"/>
          <w:lang w:val="de-DE"/>
        </w:rPr>
        <w:t>Land</w:t>
      </w:r>
    </w:p>
    <w:p w14:paraId="2416BFF3" w14:textId="77777777" w:rsidR="00B81491" w:rsidRDefault="007E6A76">
      <w:pPr>
        <w:pStyle w:val="Body"/>
        <w:numPr>
          <w:ilvl w:val="0"/>
          <w:numId w:val="14"/>
        </w:numPr>
        <w:shd w:val="clear" w:color="auto" w:fill="FFFFFF"/>
        <w:ind w:right="240"/>
        <w:rPr>
          <w:rFonts w:ascii="Helvetica Neue" w:hAnsi="Helvetica Neue" w:hint="eastAsia"/>
          <w:lang w:val="en-US"/>
        </w:rPr>
      </w:pPr>
      <w:r>
        <w:rPr>
          <w:rFonts w:ascii="Helvetica Neue" w:hAnsi="Helvetica Neue"/>
          <w:shd w:val="clear" w:color="auto" w:fill="FFFFFF"/>
          <w:lang w:val="en-US"/>
        </w:rPr>
        <w:t>Local Planning and Built Environment</w:t>
      </w:r>
    </w:p>
    <w:p w14:paraId="17CEA446" w14:textId="77777777" w:rsidR="00B81491" w:rsidRDefault="007E6A76">
      <w:pPr>
        <w:pStyle w:val="Body"/>
        <w:numPr>
          <w:ilvl w:val="0"/>
          <w:numId w:val="14"/>
        </w:numPr>
        <w:shd w:val="clear" w:color="auto" w:fill="FFFFFF"/>
        <w:ind w:right="240"/>
        <w:rPr>
          <w:rFonts w:ascii="Helvetica Neue" w:hAnsi="Helvetica Neue" w:hint="eastAsia"/>
          <w:lang w:val="en-US"/>
        </w:rPr>
      </w:pPr>
      <w:r>
        <w:rPr>
          <w:rFonts w:ascii="Helvetica Neue" w:hAnsi="Helvetica Neue"/>
          <w:shd w:val="clear" w:color="auto" w:fill="FFFFFF"/>
          <w:lang w:val="en-US"/>
        </w:rPr>
        <w:t>Marine and Coastal</w:t>
      </w:r>
    </w:p>
    <w:p w14:paraId="6D80C07B" w14:textId="77777777" w:rsidR="00B81491" w:rsidRDefault="007E6A76">
      <w:pPr>
        <w:pStyle w:val="Body"/>
        <w:numPr>
          <w:ilvl w:val="0"/>
          <w:numId w:val="14"/>
        </w:numPr>
        <w:shd w:val="clear" w:color="auto" w:fill="FFFFFF"/>
        <w:ind w:right="240"/>
        <w:rPr>
          <w:rFonts w:ascii="Helvetica Neue" w:hAnsi="Helvetica Neue" w:hint="eastAsia"/>
        </w:rPr>
      </w:pPr>
      <w:r>
        <w:rPr>
          <w:rFonts w:ascii="Helvetica Neue" w:hAnsi="Helvetica Neue"/>
          <w:shd w:val="clear" w:color="auto" w:fill="FFFFFF"/>
        </w:rPr>
        <w:t>Pollution</w:t>
      </w:r>
    </w:p>
    <w:p w14:paraId="7F653194" w14:textId="77777777" w:rsidR="00B81491" w:rsidRDefault="007E6A76">
      <w:pPr>
        <w:pStyle w:val="Body"/>
        <w:numPr>
          <w:ilvl w:val="0"/>
          <w:numId w:val="14"/>
        </w:numPr>
        <w:shd w:val="clear" w:color="auto" w:fill="FFFFFF"/>
        <w:ind w:right="240"/>
        <w:rPr>
          <w:rFonts w:ascii="Helvetica Neue" w:hAnsi="Helvetica Neue" w:hint="eastAsia"/>
        </w:rPr>
      </w:pPr>
      <w:r>
        <w:rPr>
          <w:rFonts w:ascii="Helvetica Neue" w:hAnsi="Helvetica Neue"/>
          <w:shd w:val="clear" w:color="auto" w:fill="FFFFFF"/>
        </w:rPr>
        <w:t>Transport</w:t>
      </w:r>
      <w:r>
        <w:rPr>
          <w:rFonts w:ascii="Helvetica Neue" w:hAnsi="Helvetica Neue"/>
          <w:shd w:val="clear" w:color="auto" w:fill="FFFFFF"/>
          <w:lang w:val="en-US"/>
        </w:rPr>
        <w:t>”</w:t>
      </w:r>
      <w:ins w:id="206" w:author="Tony Firkins" w:date="2023-05-18T08:11:00Z">
        <w:r>
          <w:rPr>
            <w:rFonts w:ascii="Helvetica Neue" w:hAnsi="Helvetica Neue"/>
            <w:shd w:val="clear" w:color="auto" w:fill="FFFFFF"/>
            <w:lang w:val="en-US"/>
          </w:rPr>
          <w:t xml:space="preserve"> </w:t>
        </w:r>
        <w:r>
          <w:rPr>
            <w:rFonts w:ascii="Helvetica Neue" w:eastAsia="Helvetica Neue" w:hAnsi="Helvetica Neue" w:cs="Helvetica Neue"/>
            <w:shd w:val="clear" w:color="auto" w:fill="FFFFFF"/>
          </w:rPr>
          <w:br/>
        </w:r>
        <w:r>
          <w:rPr>
            <w:rFonts w:ascii="Helvetica Neue" w:eastAsia="Helvetica Neue" w:hAnsi="Helvetica Neue" w:cs="Helvetica Neue"/>
            <w:shd w:val="clear" w:color="auto" w:fill="FFFFFF"/>
          </w:rPr>
          <w:br/>
        </w:r>
      </w:ins>
    </w:p>
    <w:p w14:paraId="682C078E" w14:textId="77777777" w:rsidR="00B81491" w:rsidRDefault="00B81491">
      <w:pPr>
        <w:pStyle w:val="Body"/>
        <w:rPr>
          <w:ins w:id="207" w:author="Tony Firkins" w:date="2023-05-18T08:11:00Z"/>
          <w:rFonts w:ascii="Helvetica Neue" w:eastAsia="Helvetica Neue" w:hAnsi="Helvetica Neue" w:cs="Helvetica Neue"/>
          <w:shd w:val="clear" w:color="auto" w:fill="FFFFFF"/>
        </w:rPr>
      </w:pPr>
    </w:p>
    <w:p w14:paraId="7C2AB81C" w14:textId="77777777" w:rsidR="00B81491" w:rsidRDefault="007E6A76">
      <w:pPr>
        <w:pStyle w:val="Body"/>
        <w:rPr>
          <w:rFonts w:ascii="Helvetica Neue" w:eastAsia="Helvetica Neue" w:hAnsi="Helvetica Neue" w:cs="Helvetica Neue"/>
          <w:b/>
          <w:bCs/>
          <w:shd w:val="clear" w:color="auto" w:fill="FFFFFF"/>
        </w:rPr>
      </w:pPr>
      <w:bookmarkStart w:id="208" w:name="_Toc127548336"/>
      <w:r>
        <w:rPr>
          <w:rFonts w:ascii="Helvetica Neue" w:hAnsi="Helvetica Neue"/>
          <w:b/>
          <w:bCs/>
          <w:shd w:val="clear" w:color="auto" w:fill="FFFFFF"/>
          <w:lang w:val="en-US"/>
        </w:rPr>
        <w:t>Crime and Justice</w:t>
      </w:r>
      <w:bookmarkEnd w:id="208"/>
    </w:p>
    <w:p w14:paraId="0DE60F19" w14:textId="1E98CFA3" w:rsidR="00B81491" w:rsidRDefault="007E6A76">
      <w:pPr>
        <w:pStyle w:val="Body"/>
        <w:rPr>
          <w:ins w:id="209" w:author="Tony Firkins" w:date="2023-05-18T08:11:00Z"/>
          <w:rFonts w:ascii="Helvetica Neue" w:eastAsia="Helvetica Neue" w:hAnsi="Helvetica Neue" w:cs="Helvetica Neue"/>
          <w:shd w:val="clear" w:color="auto" w:fill="FFFFFF"/>
        </w:rPr>
      </w:pPr>
      <w:r>
        <w:rPr>
          <w:rFonts w:ascii="Helvetica Neue" w:hAnsi="Helvetica Neue"/>
          <w:b/>
          <w:bCs/>
          <w:shd w:val="clear" w:color="auto" w:fill="FFFFFF"/>
          <w:lang w:val="en-US"/>
        </w:rPr>
        <w:t>Insert reference to the Land Chapter into CJ361,</w:t>
      </w:r>
      <w:del w:id="210" w:author="Tony Firkins" w:date="2023-05-18T08:11:00Z">
        <w:r w:rsidR="008A7EAF" w:rsidRPr="00B11C71">
          <w:rPr>
            <w:rFonts w:eastAsia="Times New Roman" w:cstheme="minorHAnsi"/>
            <w:color w:val="212529"/>
          </w:rPr>
          <w:delText> </w:delText>
        </w:r>
      </w:del>
      <w:ins w:id="211" w:author="Tony Firkins" w:date="2023-05-18T08:11:00Z">
        <w:r>
          <w:rPr>
            <w:rFonts w:ascii="Helvetica Neue" w:hAnsi="Helvetica Neue"/>
            <w:shd w:val="clear" w:color="auto" w:fill="FFFFFF"/>
            <w:lang w:val="en-US"/>
          </w:rPr>
          <w:t xml:space="preserve"> </w:t>
        </w:r>
      </w:ins>
      <w:r>
        <w:rPr>
          <w:rFonts w:ascii="Helvetica Neue" w:hAnsi="Helvetica Neue"/>
          <w:shd w:val="clear" w:color="auto" w:fill="FFFFFF"/>
          <w:lang w:val="en-US"/>
        </w:rPr>
        <w:t>so it reads:</w:t>
      </w:r>
      <w:del w:id="212" w:author="Tony Firkins" w:date="2023-05-18T08:11:00Z">
        <w:r w:rsidR="008A7EAF" w:rsidRPr="00B11C71">
          <w:rPr>
            <w:rFonts w:eastAsia="Times New Roman" w:cstheme="minorHAnsi"/>
            <w:color w:val="212529"/>
          </w:rPr>
          <w:delText xml:space="preserve"> </w:delText>
        </w:r>
      </w:del>
    </w:p>
    <w:p w14:paraId="4DDDEE66" w14:textId="44876413" w:rsidR="00B81491" w:rsidRDefault="007E6A76">
      <w:pPr>
        <w:pStyle w:val="Body"/>
        <w:rPr>
          <w:rFonts w:ascii="Helvetica Neue" w:eastAsia="Helvetica Neue" w:hAnsi="Helvetica Neue" w:cs="Helvetica Neue"/>
          <w:shd w:val="clear" w:color="auto" w:fill="FFFFFF"/>
        </w:rPr>
      </w:pPr>
      <w:r>
        <w:rPr>
          <w:rFonts w:ascii="Helvetica Neue" w:hAnsi="Helvetica Neue"/>
          <w:shd w:val="clear" w:color="auto" w:fill="FFFFFF"/>
          <w:lang w:val="en-US"/>
        </w:rPr>
        <w:lastRenderedPageBreak/>
        <w:t xml:space="preserve">“CJ361 While the protection of the environment would be promoted in accordance with the principles set out </w:t>
      </w:r>
      <w:proofErr w:type="gramStart"/>
      <w:r>
        <w:rPr>
          <w:rFonts w:ascii="Helvetica Neue" w:hAnsi="Helvetica Neue"/>
          <w:shd w:val="clear" w:color="auto" w:fill="FFFFFF"/>
          <w:lang w:val="en-US"/>
        </w:rPr>
        <w:t>herein,</w:t>
      </w:r>
      <w:proofErr w:type="gramEnd"/>
      <w:r>
        <w:rPr>
          <w:rFonts w:ascii="Helvetica Neue" w:hAnsi="Helvetica Neue"/>
          <w:shd w:val="clear" w:color="auto" w:fill="FFFFFF"/>
          <w:lang w:val="en-US"/>
        </w:rPr>
        <w:t xml:space="preserve"> a strong legal base will make it both easier and more desirable to establish community-based and regional forums for the settlement of environmental disputes and for preventing environmental harm by means of voluntary agreement. Third party mediation of multi-group disputes, where there are genuine conflicts of interest in the community, are now well-developed techniques and should be adopted in preference to authoritarian planning decision</w:t>
      </w:r>
      <w:del w:id="213" w:author="Tony Firkins" w:date="2023-05-18T08:11:00Z">
        <w:r w:rsidR="008A7EAF" w:rsidRPr="00B11C71">
          <w:rPr>
            <w:rFonts w:eastAsia="Times New Roman" w:cstheme="minorHAnsi"/>
            <w:color w:val="212529"/>
          </w:rPr>
          <w:delText xml:space="preserve"> </w:delText>
        </w:r>
      </w:del>
      <w:ins w:id="214" w:author="Tony Firkins" w:date="2023-05-18T08:11:00Z">
        <w:r>
          <w:rPr>
            <w:rFonts w:ascii="Helvetica Neue" w:hAnsi="Helvetica Neue"/>
            <w:shd w:val="clear" w:color="auto" w:fill="FFFFFF"/>
          </w:rPr>
          <w:t>-</w:t>
        </w:r>
      </w:ins>
      <w:r>
        <w:rPr>
          <w:rFonts w:ascii="Helvetica Neue" w:hAnsi="Helvetica Neue"/>
          <w:shd w:val="clear" w:color="auto" w:fill="FFFFFF"/>
          <w:lang w:val="en-US"/>
        </w:rPr>
        <w:t xml:space="preserve">making structures (See </w:t>
      </w:r>
      <w:del w:id="215" w:author="Tony Firkins" w:date="2023-05-18T08:11:00Z">
        <w:r w:rsidR="008A7EAF" w:rsidRPr="00B11C71">
          <w:rPr>
            <w:rFonts w:eastAsia="Times New Roman" w:cstheme="minorHAnsi"/>
            <w:color w:val="212529"/>
          </w:rPr>
          <w:delText>LD306</w:delText>
        </w:r>
      </w:del>
      <w:ins w:id="216" w:author="Tony Firkins" w:date="2023-05-18T08:11:00Z">
        <w:r>
          <w:rPr>
            <w:rFonts w:ascii="Helvetica Neue" w:hAnsi="Helvetica Neue"/>
            <w:shd w:val="clear" w:color="auto" w:fill="FFFFFF"/>
            <w:lang w:val="en-US"/>
          </w:rPr>
          <w:t>LD30</w:t>
        </w:r>
        <w:r>
          <w:rPr>
            <w:rFonts w:ascii="Helvetica Neue" w:hAnsi="Helvetica Neue"/>
            <w:shd w:val="clear" w:color="auto" w:fill="FFFFFF"/>
          </w:rPr>
          <w:t>4</w:t>
        </w:r>
      </w:ins>
      <w:r>
        <w:rPr>
          <w:rFonts w:ascii="Helvetica Neue" w:hAnsi="Helvetica Neue"/>
          <w:shd w:val="clear" w:color="auto" w:fill="FFFFFF"/>
          <w:lang w:val="en-US"/>
        </w:rPr>
        <w:t>). Coercion should be a last resort.</w:t>
      </w:r>
      <w:proofErr w:type="gramStart"/>
      <w:r>
        <w:rPr>
          <w:rFonts w:ascii="Helvetica Neue" w:hAnsi="Helvetica Neue"/>
          <w:shd w:val="clear" w:color="auto" w:fill="FFFFFF"/>
          <w:lang w:val="en-US"/>
        </w:rPr>
        <w:t>”</w:t>
      </w:r>
      <w:r>
        <w:rPr>
          <w:rFonts w:ascii="Helvetica Neue" w:hAnsi="Helvetica Neue"/>
          <w:shd w:val="clear" w:color="auto" w:fill="FFFFFF"/>
        </w:rPr>
        <w:t>.</w:t>
      </w:r>
      <w:proofErr w:type="gramEnd"/>
    </w:p>
    <w:p w14:paraId="560FA15C" w14:textId="77777777" w:rsidR="00B81491" w:rsidRDefault="00B81491">
      <w:pPr>
        <w:pStyle w:val="Body"/>
        <w:shd w:val="clear" w:color="auto" w:fill="FFFFFF"/>
        <w:ind w:right="240"/>
        <w:rPr>
          <w:ins w:id="217" w:author="Tony Firkins" w:date="2023-05-18T08:11:00Z"/>
          <w:rFonts w:ascii="Helvetica Neue" w:eastAsia="Helvetica Neue" w:hAnsi="Helvetica Neue" w:cs="Helvetica Neue"/>
          <w:b/>
          <w:bCs/>
          <w:shd w:val="clear" w:color="auto" w:fill="FFFFFF"/>
        </w:rPr>
      </w:pPr>
    </w:p>
    <w:p w14:paraId="30AE2C40" w14:textId="77777777" w:rsidR="00B81491" w:rsidRDefault="007E6A76">
      <w:pPr>
        <w:pStyle w:val="Body"/>
        <w:shd w:val="clear" w:color="auto" w:fill="FFFFFF"/>
        <w:ind w:right="240"/>
        <w:rPr>
          <w:rFonts w:ascii="Helvetica Neue" w:eastAsia="Helvetica Neue" w:hAnsi="Helvetica Neue" w:cs="Helvetica Neue"/>
          <w:b/>
          <w:bCs/>
          <w:shd w:val="clear" w:color="auto" w:fill="FFFFFF"/>
        </w:rPr>
      </w:pPr>
      <w:bookmarkStart w:id="218" w:name="_Toc127548337"/>
      <w:r>
        <w:rPr>
          <w:rFonts w:ascii="Helvetica Neue" w:hAnsi="Helvetica Neue"/>
          <w:b/>
          <w:bCs/>
          <w:shd w:val="clear" w:color="auto" w:fill="FFFFFF"/>
          <w:lang w:val="en-US"/>
        </w:rPr>
        <w:t>Countryside</w:t>
      </w:r>
      <w:bookmarkEnd w:id="218"/>
    </w:p>
    <w:p w14:paraId="24E46752" w14:textId="215F503C" w:rsidR="00B81491" w:rsidRDefault="007E6A76">
      <w:pPr>
        <w:pStyle w:val="Body"/>
        <w:shd w:val="clear" w:color="auto" w:fill="FFFFFF"/>
        <w:ind w:right="240"/>
        <w:rPr>
          <w:ins w:id="219" w:author="Tony Firkins" w:date="2023-05-18T08:11:00Z"/>
          <w:rFonts w:ascii="Helvetica Neue" w:eastAsia="Helvetica Neue" w:hAnsi="Helvetica Neue" w:cs="Helvetica Neue"/>
          <w:shd w:val="clear" w:color="auto" w:fill="FFFFFF"/>
        </w:rPr>
      </w:pPr>
      <w:r>
        <w:rPr>
          <w:rFonts w:ascii="Helvetica Neue" w:hAnsi="Helvetica Neue"/>
          <w:b/>
          <w:bCs/>
          <w:shd w:val="clear" w:color="auto" w:fill="FFFFFF"/>
          <w:lang w:val="en-US"/>
        </w:rPr>
        <w:t>Insert references to the Land Chapter into CY400</w:t>
      </w:r>
      <w:del w:id="220" w:author="Tony Firkins" w:date="2023-05-18T08:11:00Z">
        <w:r w:rsidR="008A7EAF" w:rsidRPr="00B11C71">
          <w:rPr>
            <w:rFonts w:eastAsia="Times New Roman" w:cstheme="minorHAnsi"/>
            <w:color w:val="212529"/>
          </w:rPr>
          <w:delText> </w:delText>
        </w:r>
      </w:del>
      <w:ins w:id="221" w:author="Tony Firkins" w:date="2023-05-18T08:11:00Z">
        <w:r>
          <w:rPr>
            <w:rFonts w:ascii="Helvetica Neue" w:hAnsi="Helvetica Neue"/>
            <w:shd w:val="clear" w:color="auto" w:fill="FFFFFF"/>
            <w:lang w:val="en-US"/>
          </w:rPr>
          <w:t xml:space="preserve"> </w:t>
        </w:r>
      </w:ins>
      <w:r>
        <w:rPr>
          <w:rFonts w:ascii="Helvetica Neue" w:hAnsi="Helvetica Neue"/>
          <w:shd w:val="clear" w:color="auto" w:fill="FFFFFF"/>
          <w:lang w:val="en-US"/>
        </w:rPr>
        <w:t xml:space="preserve">so that it reads, “CY400 </w:t>
      </w:r>
      <w:proofErr w:type="gramStart"/>
      <w:r>
        <w:rPr>
          <w:rFonts w:ascii="Helvetica Neue" w:hAnsi="Helvetica Neue"/>
          <w:shd w:val="clear" w:color="auto" w:fill="FFFFFF"/>
          <w:lang w:val="en-US"/>
        </w:rPr>
        <w:t>The</w:t>
      </w:r>
      <w:proofErr w:type="gramEnd"/>
      <w:r>
        <w:rPr>
          <w:rFonts w:ascii="Helvetica Neue" w:hAnsi="Helvetica Neue"/>
          <w:shd w:val="clear" w:color="auto" w:fill="FFFFFF"/>
          <w:lang w:val="en-US"/>
        </w:rPr>
        <w:t xml:space="preserve"> Green Party will seek to integrate environmental, social and economic objectives in all areas of countryside and rural policy, with the overall aims to:</w:t>
      </w:r>
      <w:del w:id="222" w:author="Tony Firkins" w:date="2023-05-18T08:11:00Z">
        <w:r w:rsidR="008A7EAF" w:rsidRPr="00B11C71">
          <w:rPr>
            <w:rFonts w:eastAsia="Times New Roman" w:cstheme="minorHAnsi"/>
            <w:color w:val="212529"/>
          </w:rPr>
          <w:br/>
        </w:r>
      </w:del>
    </w:p>
    <w:p w14:paraId="695C86FC" w14:textId="6095D5F3" w:rsidR="00B81491" w:rsidRDefault="007E6A76">
      <w:pPr>
        <w:pStyle w:val="Body"/>
        <w:shd w:val="clear" w:color="auto" w:fill="FFFFFF"/>
        <w:ind w:right="240"/>
        <w:rPr>
          <w:ins w:id="223" w:author="Tony Firkins" w:date="2023-05-18T08:11:00Z"/>
          <w:rFonts w:ascii="Helvetica Neue" w:eastAsia="Helvetica Neue" w:hAnsi="Helvetica Neue" w:cs="Helvetica Neue"/>
          <w:shd w:val="clear" w:color="auto" w:fill="FFFFFF"/>
        </w:rPr>
      </w:pPr>
      <w:r>
        <w:rPr>
          <w:rFonts w:ascii="Helvetica Neue" w:hAnsi="Helvetica Neue"/>
          <w:shd w:val="clear" w:color="auto" w:fill="FFFFFF"/>
          <w:lang w:val="en-US"/>
        </w:rPr>
        <w:t xml:space="preserve">a) </w:t>
      </w:r>
      <w:proofErr w:type="spellStart"/>
      <w:r>
        <w:rPr>
          <w:rFonts w:ascii="Helvetica Neue" w:hAnsi="Helvetica Neue"/>
          <w:shd w:val="clear" w:color="auto" w:fill="FFFFFF"/>
          <w:lang w:val="en-US"/>
        </w:rPr>
        <w:t>Revitalise</w:t>
      </w:r>
      <w:proofErr w:type="spellEnd"/>
      <w:r>
        <w:rPr>
          <w:rFonts w:ascii="Helvetica Neue" w:hAnsi="Helvetica Neue"/>
          <w:shd w:val="clear" w:color="auto" w:fill="FFFFFF"/>
          <w:lang w:val="en-US"/>
        </w:rPr>
        <w:t xml:space="preserve"> the economy and life of rural communities;</w:t>
      </w:r>
      <w:del w:id="224" w:author="Tony Firkins" w:date="2023-05-18T08:11:00Z">
        <w:r w:rsidR="008A7EAF" w:rsidRPr="00B11C71">
          <w:rPr>
            <w:rFonts w:eastAsia="Times New Roman" w:cstheme="minorHAnsi"/>
            <w:color w:val="212529"/>
          </w:rPr>
          <w:br/>
        </w:r>
      </w:del>
      <w:ins w:id="225" w:author="Tony Firkins" w:date="2023-05-18T08:11:00Z">
        <w:r>
          <w:rPr>
            <w:rFonts w:ascii="Helvetica Neue" w:hAnsi="Helvetica Neue"/>
            <w:shd w:val="clear" w:color="auto" w:fill="FFFFFF"/>
            <w:lang w:val="en-US"/>
          </w:rPr>
          <w:t xml:space="preserve"> </w:t>
        </w:r>
      </w:ins>
    </w:p>
    <w:p w14:paraId="1DB3555B" w14:textId="303E24A9" w:rsidR="00B81491" w:rsidRDefault="007E6A76">
      <w:pPr>
        <w:pStyle w:val="Body"/>
        <w:rPr>
          <w:ins w:id="226" w:author="Tony Firkins" w:date="2023-05-18T08:11:00Z"/>
          <w:rFonts w:ascii="Helvetica Neue" w:eastAsia="Helvetica Neue" w:hAnsi="Helvetica Neue" w:cs="Helvetica Neue"/>
          <w:shd w:val="clear" w:color="auto" w:fill="FFFFFF"/>
        </w:rPr>
      </w:pPr>
      <w:r>
        <w:rPr>
          <w:rFonts w:ascii="Helvetica Neue" w:hAnsi="Helvetica Neue"/>
          <w:shd w:val="clear" w:color="auto" w:fill="FFFFFF"/>
          <w:lang w:val="en-US"/>
        </w:rPr>
        <w:t>b) Legislate to reform land tenure and access to land</w:t>
      </w:r>
      <w:del w:id="227" w:author="Tony Firkins" w:date="2023-05-18T08:11:00Z">
        <w:r w:rsidR="008A7EAF" w:rsidRPr="00B11C71">
          <w:rPr>
            <w:rFonts w:eastAsia="Times New Roman" w:cstheme="minorHAnsi"/>
            <w:color w:val="212529"/>
          </w:rPr>
          <w:delText>.</w:delText>
        </w:r>
      </w:del>
      <w:r>
        <w:rPr>
          <w:rFonts w:ascii="Helvetica Neue" w:hAnsi="Helvetica Neue"/>
          <w:shd w:val="clear" w:color="auto" w:fill="FFFFFF"/>
          <w:lang w:val="en-US"/>
        </w:rPr>
        <w:t xml:space="preserve"> (see LD300);</w:t>
      </w:r>
      <w:del w:id="228" w:author="Tony Firkins" w:date="2023-05-18T08:11:00Z">
        <w:r w:rsidR="008A7EAF" w:rsidRPr="00B11C71">
          <w:rPr>
            <w:rFonts w:eastAsia="Times New Roman" w:cstheme="minorHAnsi"/>
            <w:color w:val="212529"/>
          </w:rPr>
          <w:br/>
        </w:r>
      </w:del>
      <w:ins w:id="229" w:author="Tony Firkins" w:date="2023-05-18T08:11:00Z">
        <w:r>
          <w:rPr>
            <w:rFonts w:ascii="Helvetica Neue" w:hAnsi="Helvetica Neue"/>
            <w:shd w:val="clear" w:color="auto" w:fill="FFFFFF"/>
            <w:lang w:val="en-US"/>
          </w:rPr>
          <w:t xml:space="preserve"> </w:t>
        </w:r>
      </w:ins>
    </w:p>
    <w:p w14:paraId="03DE3571" w14:textId="5B112A01" w:rsidR="00B81491" w:rsidRDefault="007E6A76">
      <w:pPr>
        <w:pStyle w:val="Body"/>
        <w:rPr>
          <w:ins w:id="230" w:author="Tony Firkins" w:date="2023-05-18T08:11:00Z"/>
          <w:rFonts w:ascii="Helvetica Neue" w:eastAsia="Helvetica Neue" w:hAnsi="Helvetica Neue" w:cs="Helvetica Neue"/>
          <w:shd w:val="clear" w:color="auto" w:fill="FFFFFF"/>
        </w:rPr>
      </w:pPr>
      <w:r>
        <w:rPr>
          <w:rFonts w:ascii="Helvetica Neue" w:hAnsi="Helvetica Neue"/>
          <w:shd w:val="clear" w:color="auto" w:fill="FFFFFF"/>
          <w:lang w:val="en-US"/>
        </w:rPr>
        <w:t>c) Legislate to stop further destruction of wildlife habitats, the soil, the landscape, ancient monuments and our countryside heritage;</w:t>
      </w:r>
      <w:del w:id="231" w:author="Tony Firkins" w:date="2023-05-18T08:11:00Z">
        <w:r w:rsidR="008A7EAF" w:rsidRPr="00B11C71">
          <w:rPr>
            <w:rFonts w:eastAsia="Times New Roman" w:cstheme="minorHAnsi"/>
            <w:color w:val="212529"/>
          </w:rPr>
          <w:br/>
        </w:r>
      </w:del>
      <w:ins w:id="232" w:author="Tony Firkins" w:date="2023-05-18T08:11:00Z">
        <w:r>
          <w:rPr>
            <w:rFonts w:ascii="Helvetica Neue" w:hAnsi="Helvetica Neue"/>
            <w:shd w:val="clear" w:color="auto" w:fill="FFFFFF"/>
            <w:lang w:val="en-US"/>
          </w:rPr>
          <w:t xml:space="preserve"> </w:t>
        </w:r>
      </w:ins>
    </w:p>
    <w:p w14:paraId="7EB4D80F" w14:textId="3C85548F" w:rsidR="00B81491" w:rsidRDefault="007E6A76">
      <w:pPr>
        <w:pStyle w:val="Body"/>
        <w:rPr>
          <w:ins w:id="233" w:author="Tony Firkins" w:date="2023-05-18T08:11:00Z"/>
          <w:rFonts w:ascii="Helvetica Neue" w:eastAsia="Helvetica Neue" w:hAnsi="Helvetica Neue" w:cs="Helvetica Neue"/>
          <w:shd w:val="clear" w:color="auto" w:fill="FFFFFF"/>
        </w:rPr>
      </w:pPr>
      <w:r>
        <w:rPr>
          <w:rFonts w:ascii="Helvetica Neue" w:hAnsi="Helvetica Neue"/>
          <w:shd w:val="clear" w:color="auto" w:fill="FFFFFF"/>
          <w:lang w:val="en-US"/>
        </w:rPr>
        <w:t>d) Enact policies that will make the whole countryside more hospitable to wildlife, entailing increased protection for wildlife and habitats and delivery of meaningful landscape-scale conservation and restoration;</w:t>
      </w:r>
      <w:del w:id="234" w:author="Tony Firkins" w:date="2023-05-18T08:11:00Z">
        <w:r w:rsidR="008A7EAF" w:rsidRPr="00B11C71">
          <w:rPr>
            <w:rFonts w:eastAsia="Times New Roman" w:cstheme="minorHAnsi"/>
            <w:color w:val="212529"/>
          </w:rPr>
          <w:br/>
        </w:r>
      </w:del>
      <w:ins w:id="235" w:author="Tony Firkins" w:date="2023-05-18T08:11:00Z">
        <w:r>
          <w:rPr>
            <w:rFonts w:ascii="Helvetica Neue" w:hAnsi="Helvetica Neue"/>
            <w:shd w:val="clear" w:color="auto" w:fill="FFFFFF"/>
            <w:lang w:val="en-US"/>
          </w:rPr>
          <w:t xml:space="preserve"> </w:t>
        </w:r>
      </w:ins>
    </w:p>
    <w:p w14:paraId="7AD1B780" w14:textId="6209D6E0" w:rsidR="00B81491" w:rsidRDefault="007E6A76">
      <w:pPr>
        <w:pStyle w:val="Body"/>
        <w:rPr>
          <w:ins w:id="236" w:author="Tony Firkins" w:date="2023-05-18T08:11:00Z"/>
          <w:rFonts w:ascii="Helvetica Neue" w:eastAsia="Helvetica Neue" w:hAnsi="Helvetica Neue" w:cs="Helvetica Neue"/>
          <w:shd w:val="clear" w:color="auto" w:fill="FFFFFF"/>
        </w:rPr>
      </w:pPr>
      <w:r>
        <w:rPr>
          <w:rFonts w:ascii="Helvetica Neue" w:hAnsi="Helvetica Neue"/>
          <w:shd w:val="clear" w:color="auto" w:fill="FFFFFF"/>
          <w:lang w:val="en-US"/>
        </w:rPr>
        <w:t>e) Increase the area and quality of woods, orchards, agroforestry, hedges and other tree cover (see Food and Agriculture and Land Use Chapters);</w:t>
      </w:r>
      <w:del w:id="237" w:author="Tony Firkins" w:date="2023-05-18T08:11:00Z">
        <w:r w:rsidR="008A7EAF" w:rsidRPr="00B11C71">
          <w:rPr>
            <w:rFonts w:eastAsia="Times New Roman" w:cstheme="minorHAnsi"/>
            <w:color w:val="212529"/>
          </w:rPr>
          <w:br/>
        </w:r>
      </w:del>
      <w:ins w:id="238" w:author="Tony Firkins" w:date="2023-05-18T08:11:00Z">
        <w:r>
          <w:rPr>
            <w:rFonts w:ascii="Helvetica Neue" w:hAnsi="Helvetica Neue"/>
            <w:shd w:val="clear" w:color="auto" w:fill="FFFFFF"/>
            <w:lang w:val="en-US"/>
          </w:rPr>
          <w:t xml:space="preserve"> </w:t>
        </w:r>
      </w:ins>
    </w:p>
    <w:p w14:paraId="5A7993AC" w14:textId="2E8542EA" w:rsidR="00B81491" w:rsidRDefault="007E6A76">
      <w:pPr>
        <w:pStyle w:val="Body"/>
        <w:rPr>
          <w:ins w:id="239" w:author="Tony Firkins" w:date="2023-05-18T08:11:00Z"/>
          <w:rFonts w:ascii="Helvetica Neue" w:eastAsia="Helvetica Neue" w:hAnsi="Helvetica Neue" w:cs="Helvetica Neue"/>
          <w:shd w:val="clear" w:color="auto" w:fill="FFFFFF"/>
        </w:rPr>
      </w:pPr>
      <w:r>
        <w:rPr>
          <w:rFonts w:ascii="Helvetica Neue" w:hAnsi="Helvetica Neue"/>
          <w:shd w:val="clear" w:color="auto" w:fill="FFFFFF"/>
          <w:lang w:val="en-US"/>
        </w:rPr>
        <w:t>f) Ensure food security, integrating human health and wellbeing, environmental protection, animal welfare and decent livelihoods for farmers, farm workers and growers;</w:t>
      </w:r>
      <w:del w:id="240" w:author="Tony Firkins" w:date="2023-05-18T08:11:00Z">
        <w:r w:rsidR="008A7EAF" w:rsidRPr="00B11C71">
          <w:rPr>
            <w:rFonts w:eastAsia="Times New Roman" w:cstheme="minorHAnsi"/>
            <w:color w:val="212529"/>
          </w:rPr>
          <w:br/>
        </w:r>
      </w:del>
    </w:p>
    <w:p w14:paraId="0523162A" w14:textId="77777777" w:rsidR="00B81491" w:rsidRDefault="007E6A76">
      <w:pPr>
        <w:pStyle w:val="Body"/>
        <w:rPr>
          <w:rFonts w:ascii="Helvetica Neue" w:eastAsia="Helvetica Neue" w:hAnsi="Helvetica Neue" w:cs="Helvetica Neue"/>
          <w:shd w:val="clear" w:color="auto" w:fill="FFFFFF"/>
        </w:rPr>
      </w:pPr>
      <w:r>
        <w:rPr>
          <w:rFonts w:ascii="Helvetica Neue" w:hAnsi="Helvetica Neue"/>
          <w:shd w:val="clear" w:color="auto" w:fill="FFFFFF"/>
          <w:lang w:val="en-US"/>
        </w:rPr>
        <w:t>g) Reduce greenhouse gas emissions and develop appropriate renewable energy especially at local and community level.</w:t>
      </w:r>
      <w:proofErr w:type="gramStart"/>
      <w:r>
        <w:rPr>
          <w:rFonts w:ascii="Helvetica Neue" w:hAnsi="Helvetica Neue"/>
          <w:shd w:val="clear" w:color="auto" w:fill="FFFFFF"/>
          <w:lang w:val="en-US"/>
        </w:rPr>
        <w:t>”</w:t>
      </w:r>
      <w:r>
        <w:rPr>
          <w:rFonts w:ascii="Helvetica Neue" w:hAnsi="Helvetica Neue"/>
          <w:shd w:val="clear" w:color="auto" w:fill="FFFFFF"/>
        </w:rPr>
        <w:t>.</w:t>
      </w:r>
      <w:proofErr w:type="gramEnd"/>
    </w:p>
    <w:p w14:paraId="2E15F338" w14:textId="77777777" w:rsidR="00B81491" w:rsidRDefault="00B81491">
      <w:pPr>
        <w:pStyle w:val="Body"/>
        <w:rPr>
          <w:ins w:id="241" w:author="Tony Firkins" w:date="2023-05-18T08:11:00Z"/>
          <w:rFonts w:ascii="Helvetica Neue" w:eastAsia="Helvetica Neue" w:hAnsi="Helvetica Neue" w:cs="Helvetica Neue"/>
          <w:shd w:val="clear" w:color="auto" w:fill="FFFFFF"/>
        </w:rPr>
      </w:pPr>
    </w:p>
    <w:p w14:paraId="1B207A65" w14:textId="4964E84B" w:rsidR="00B81491" w:rsidRDefault="007E6A76">
      <w:pPr>
        <w:pStyle w:val="Body"/>
        <w:rPr>
          <w:ins w:id="242" w:author="Tony Firkins" w:date="2023-05-18T08:11:00Z"/>
          <w:rFonts w:ascii="Helvetica Neue" w:eastAsia="Helvetica Neue" w:hAnsi="Helvetica Neue" w:cs="Helvetica Neue"/>
          <w:b/>
          <w:bCs/>
          <w:shd w:val="clear" w:color="auto" w:fill="FFFFFF"/>
        </w:rPr>
      </w:pPr>
      <w:r>
        <w:rPr>
          <w:rFonts w:ascii="Helvetica Neue" w:hAnsi="Helvetica Neue"/>
          <w:b/>
          <w:bCs/>
          <w:shd w:val="clear" w:color="auto" w:fill="FFFFFF"/>
          <w:lang w:val="en-US"/>
        </w:rPr>
        <w:t>Delete paragraphs CY520-527 (Agriculture)</w:t>
      </w:r>
      <w:del w:id="243" w:author="Tony Firkins" w:date="2023-05-18T08:11:00Z">
        <w:r w:rsidR="008A7EAF" w:rsidRPr="00B11C71">
          <w:rPr>
            <w:rFonts w:eastAsia="Times New Roman" w:cstheme="minorHAnsi"/>
            <w:color w:val="212529"/>
          </w:rPr>
          <w:delText> </w:delText>
        </w:r>
      </w:del>
    </w:p>
    <w:p w14:paraId="4804405E" w14:textId="3F30648E" w:rsidR="00B81491" w:rsidRDefault="007E6A76">
      <w:pPr>
        <w:pStyle w:val="Body"/>
        <w:rPr>
          <w:ins w:id="244" w:author="Tony Firkins" w:date="2023-05-18T08:11:00Z"/>
          <w:rFonts w:ascii="Helvetica Neue" w:eastAsia="Helvetica Neue" w:hAnsi="Helvetica Neue" w:cs="Helvetica Neue"/>
          <w:shd w:val="clear" w:color="auto" w:fill="FFFFFF"/>
        </w:rPr>
      </w:pPr>
      <w:r>
        <w:rPr>
          <w:rFonts w:ascii="Helvetica Neue" w:hAnsi="Helvetica Neue"/>
          <w:shd w:val="clear" w:color="auto" w:fill="FFFFFF"/>
          <w:lang w:val="en-US"/>
        </w:rPr>
        <w:t>“CY520 Agriculture forms an important part of the rural economy, producing food and other products, generating income and providing employment. Agricultural land makes up a large part of the countryside and rural landscape and supports diverse wildlife habitats. Green Party policies on Food and Agriculture aim to improve farming livelihoods, provide safe and nutritious food, improve long-term food security and increase regional and local self-reliance in food.</w:t>
      </w:r>
      <w:del w:id="245" w:author="Tony Firkins" w:date="2023-05-18T08:11:00Z">
        <w:r w:rsidR="008A7EAF" w:rsidRPr="00B11C71">
          <w:rPr>
            <w:rFonts w:eastAsia="Times New Roman" w:cstheme="minorHAnsi"/>
            <w:color w:val="212529"/>
          </w:rPr>
          <w:br/>
        </w:r>
      </w:del>
    </w:p>
    <w:p w14:paraId="66264185" w14:textId="3E8E7739" w:rsidR="00B81491" w:rsidRDefault="007E6A76">
      <w:pPr>
        <w:pStyle w:val="Body"/>
        <w:rPr>
          <w:ins w:id="246" w:author="Tony Firkins" w:date="2023-05-18T08:11:00Z"/>
          <w:rFonts w:ascii="Helvetica Neue" w:eastAsia="Helvetica Neue" w:hAnsi="Helvetica Neue" w:cs="Helvetica Neue"/>
          <w:shd w:val="clear" w:color="auto" w:fill="FFFFFF"/>
        </w:rPr>
      </w:pPr>
      <w:r>
        <w:rPr>
          <w:rFonts w:ascii="Helvetica Neue" w:hAnsi="Helvetica Neue"/>
          <w:shd w:val="clear" w:color="auto" w:fill="FFFFFF"/>
          <w:lang w:val="en-US"/>
        </w:rPr>
        <w:t xml:space="preserve">CY521 </w:t>
      </w:r>
      <w:proofErr w:type="gramStart"/>
      <w:r>
        <w:rPr>
          <w:rFonts w:ascii="Helvetica Neue" w:hAnsi="Helvetica Neue"/>
          <w:shd w:val="clear" w:color="auto" w:fill="FFFFFF"/>
          <w:lang w:val="en-US"/>
        </w:rPr>
        <w:t>The</w:t>
      </w:r>
      <w:proofErr w:type="gramEnd"/>
      <w:r>
        <w:rPr>
          <w:rFonts w:ascii="Helvetica Neue" w:hAnsi="Helvetica Neue"/>
          <w:shd w:val="clear" w:color="auto" w:fill="FFFFFF"/>
          <w:lang w:val="en-US"/>
        </w:rPr>
        <w:t xml:space="preserve"> Green Party will support shorter supply chains and direct links between producers and consumers to </w:t>
      </w:r>
      <w:proofErr w:type="spellStart"/>
      <w:r>
        <w:rPr>
          <w:rFonts w:ascii="Helvetica Neue" w:hAnsi="Helvetica Neue"/>
          <w:shd w:val="clear" w:color="auto" w:fill="FFFFFF"/>
          <w:lang w:val="en-US"/>
        </w:rPr>
        <w:t>maximise</w:t>
      </w:r>
      <w:proofErr w:type="spellEnd"/>
      <w:r>
        <w:rPr>
          <w:rFonts w:ascii="Helvetica Neue" w:hAnsi="Helvetica Neue"/>
          <w:shd w:val="clear" w:color="auto" w:fill="FFFFFF"/>
          <w:lang w:val="en-US"/>
        </w:rPr>
        <w:t xml:space="preserve"> income generation in rural areas and to supply healthier, fresher food. We will discourage large-scale agribusiness, processors and retailers which take large profit margins, concentrate jobs in urban </w:t>
      </w:r>
      <w:proofErr w:type="spellStart"/>
      <w:r>
        <w:rPr>
          <w:rFonts w:ascii="Helvetica Neue" w:hAnsi="Helvetica Neue"/>
          <w:shd w:val="clear" w:color="auto" w:fill="FFFFFF"/>
          <w:lang w:val="en-US"/>
        </w:rPr>
        <w:t>centres</w:t>
      </w:r>
      <w:proofErr w:type="spellEnd"/>
      <w:r>
        <w:rPr>
          <w:rFonts w:ascii="Helvetica Neue" w:hAnsi="Helvetica Neue"/>
          <w:shd w:val="clear" w:color="auto" w:fill="FFFFFF"/>
          <w:lang w:val="en-US"/>
        </w:rPr>
        <w:t xml:space="preserve"> and cause the closure of small, local retailers.</w:t>
      </w:r>
      <w:del w:id="247" w:author="Tony Firkins" w:date="2023-05-18T08:11:00Z">
        <w:r w:rsidR="008A7EAF" w:rsidRPr="00B11C71">
          <w:rPr>
            <w:rFonts w:eastAsia="Times New Roman" w:cstheme="minorHAnsi"/>
            <w:color w:val="212529"/>
          </w:rPr>
          <w:br/>
        </w:r>
      </w:del>
    </w:p>
    <w:p w14:paraId="64AC7051" w14:textId="7A80A52A" w:rsidR="00B81491" w:rsidRDefault="007E6A76">
      <w:pPr>
        <w:pStyle w:val="Body"/>
        <w:rPr>
          <w:ins w:id="248" w:author="Tony Firkins" w:date="2023-05-18T08:11:00Z"/>
          <w:rFonts w:ascii="Helvetica Neue" w:eastAsia="Helvetica Neue" w:hAnsi="Helvetica Neue" w:cs="Helvetica Neue"/>
          <w:shd w:val="clear" w:color="auto" w:fill="FFFFFF"/>
        </w:rPr>
      </w:pPr>
      <w:r>
        <w:rPr>
          <w:rFonts w:ascii="Helvetica Neue" w:hAnsi="Helvetica Neue"/>
          <w:shd w:val="clear" w:color="auto" w:fill="FFFFFF"/>
          <w:lang w:val="en-US"/>
        </w:rPr>
        <w:lastRenderedPageBreak/>
        <w:t xml:space="preserve">CY522 </w:t>
      </w:r>
      <w:proofErr w:type="gramStart"/>
      <w:r>
        <w:rPr>
          <w:rFonts w:ascii="Helvetica Neue" w:hAnsi="Helvetica Neue"/>
          <w:shd w:val="clear" w:color="auto" w:fill="FFFFFF"/>
          <w:lang w:val="en-US"/>
        </w:rPr>
        <w:t>The</w:t>
      </w:r>
      <w:proofErr w:type="gramEnd"/>
      <w:r>
        <w:rPr>
          <w:rFonts w:ascii="Helvetica Neue" w:hAnsi="Helvetica Neue"/>
          <w:shd w:val="clear" w:color="auto" w:fill="FFFFFF"/>
          <w:lang w:val="en-US"/>
        </w:rPr>
        <w:t xml:space="preserve"> Green Party will discourage the amalgamation of farms, support family farms, improve access to land for new entrants to farming and horticulture and </w:t>
      </w:r>
      <w:proofErr w:type="spellStart"/>
      <w:r>
        <w:rPr>
          <w:rFonts w:ascii="Helvetica Neue" w:hAnsi="Helvetica Neue"/>
          <w:shd w:val="clear" w:color="auto" w:fill="FFFFFF"/>
          <w:lang w:val="en-US"/>
        </w:rPr>
        <w:t>favour</w:t>
      </w:r>
      <w:proofErr w:type="spellEnd"/>
      <w:r>
        <w:rPr>
          <w:rFonts w:ascii="Helvetica Neue" w:hAnsi="Helvetica Neue"/>
          <w:shd w:val="clear" w:color="auto" w:fill="FFFFFF"/>
          <w:lang w:val="en-US"/>
        </w:rPr>
        <w:t xml:space="preserve"> the setting up of sustainable, small-scale and </w:t>
      </w:r>
      <w:proofErr w:type="spellStart"/>
      <w:r>
        <w:rPr>
          <w:rFonts w:ascii="Helvetica Neue" w:hAnsi="Helvetica Neue"/>
          <w:shd w:val="clear" w:color="auto" w:fill="FFFFFF"/>
          <w:lang w:val="en-US"/>
        </w:rPr>
        <w:t>labour-intensive</w:t>
      </w:r>
      <w:proofErr w:type="spellEnd"/>
      <w:r>
        <w:rPr>
          <w:rFonts w:ascii="Helvetica Neue" w:hAnsi="Helvetica Neue"/>
          <w:shd w:val="clear" w:color="auto" w:fill="FFFFFF"/>
          <w:lang w:val="en-US"/>
        </w:rPr>
        <w:t xml:space="preserve"> enterprises and their associated dwellings. We support sustainable diversification and multiple use of agricultural land and buildings, for instance for appropriate renewable energy, tourism, recreational pursuits and low-impact enterprises.</w:t>
      </w:r>
      <w:del w:id="249" w:author="Tony Firkins" w:date="2023-05-18T08:11:00Z">
        <w:r w:rsidR="008A7EAF" w:rsidRPr="00B11C71">
          <w:rPr>
            <w:rFonts w:eastAsia="Times New Roman" w:cstheme="minorHAnsi"/>
            <w:color w:val="212529"/>
          </w:rPr>
          <w:br/>
        </w:r>
      </w:del>
    </w:p>
    <w:p w14:paraId="465DCDEF" w14:textId="344D25D5" w:rsidR="00B81491" w:rsidRDefault="007E6A76">
      <w:pPr>
        <w:pStyle w:val="Body"/>
        <w:rPr>
          <w:ins w:id="250" w:author="Tony Firkins" w:date="2023-05-18T08:11:00Z"/>
          <w:rFonts w:ascii="Helvetica Neue" w:eastAsia="Helvetica Neue" w:hAnsi="Helvetica Neue" w:cs="Helvetica Neue"/>
          <w:shd w:val="clear" w:color="auto" w:fill="FFFFFF"/>
        </w:rPr>
      </w:pPr>
      <w:r>
        <w:rPr>
          <w:rFonts w:ascii="Helvetica Neue" w:hAnsi="Helvetica Neue"/>
          <w:shd w:val="clear" w:color="auto" w:fill="FFFFFF"/>
          <w:lang w:val="en-US"/>
        </w:rPr>
        <w:t xml:space="preserve">CY523 The Green Party will support small-scale, environmentally benign farming systems that protect the soil, biodiversity and water resources, </w:t>
      </w:r>
      <w:proofErr w:type="spellStart"/>
      <w:r>
        <w:rPr>
          <w:rFonts w:ascii="Helvetica Neue" w:hAnsi="Helvetica Neue"/>
          <w:shd w:val="clear" w:color="auto" w:fill="FFFFFF"/>
          <w:lang w:val="en-US"/>
        </w:rPr>
        <w:t>minimise</w:t>
      </w:r>
      <w:proofErr w:type="spellEnd"/>
      <w:r>
        <w:rPr>
          <w:rFonts w:ascii="Helvetica Neue" w:hAnsi="Helvetica Neue"/>
          <w:shd w:val="clear" w:color="auto" w:fill="FFFFFF"/>
          <w:lang w:val="en-US"/>
        </w:rPr>
        <w:t xml:space="preserve"> greenhouse gas emissions and pollution, support ‘joined-up' wildlife habitats and provide secure jobs in rural communities. We support farming and land management which conserve and, where appropriate, increase woods, orchards, agroforestry, hedges and other trees. We will phase out ‘factory farming' and discourage farming systems highly dependent on fossil fuels and imported feed that have large-scale environmental impacts and tend to reduce rural income and employment.</w:t>
      </w:r>
      <w:del w:id="251" w:author="Tony Firkins" w:date="2023-05-18T08:11:00Z">
        <w:r w:rsidR="008A7EAF" w:rsidRPr="00B11C71">
          <w:rPr>
            <w:rFonts w:eastAsia="Times New Roman" w:cstheme="minorHAnsi"/>
            <w:color w:val="212529"/>
          </w:rPr>
          <w:br/>
          <w:delText>CCY524</w:delText>
        </w:r>
      </w:del>
    </w:p>
    <w:p w14:paraId="17B222FE" w14:textId="0EB133AC" w:rsidR="00B81491" w:rsidRDefault="007E6A76">
      <w:pPr>
        <w:pStyle w:val="Body"/>
        <w:rPr>
          <w:ins w:id="252" w:author="Tony Firkins" w:date="2023-05-18T08:11:00Z"/>
          <w:rFonts w:ascii="Helvetica Neue" w:eastAsia="Helvetica Neue" w:hAnsi="Helvetica Neue" w:cs="Helvetica Neue"/>
          <w:shd w:val="clear" w:color="auto" w:fill="FFFFFF"/>
        </w:rPr>
      </w:pPr>
      <w:ins w:id="253" w:author="Tony Firkins" w:date="2023-05-18T08:11:00Z">
        <w:r>
          <w:rPr>
            <w:rFonts w:ascii="Helvetica Neue" w:hAnsi="Helvetica Neue"/>
            <w:shd w:val="clear" w:color="auto" w:fill="FFFFFF"/>
            <w:lang w:val="en-US"/>
          </w:rPr>
          <w:t>CY524</w:t>
        </w:r>
      </w:ins>
      <w:r>
        <w:rPr>
          <w:rFonts w:ascii="Helvetica Neue" w:hAnsi="Helvetica Neue"/>
          <w:shd w:val="clear" w:color="auto" w:fill="FFFFFF"/>
          <w:lang w:val="en-US"/>
        </w:rPr>
        <w:t xml:space="preserve"> Soil is the biggest pool of carbon stored in the land, and is an important wildlife habitat in its own right. Soil is also an essential resource without which human </w:t>
      </w:r>
      <w:proofErr w:type="spellStart"/>
      <w:r>
        <w:rPr>
          <w:rFonts w:ascii="Helvetica Neue" w:hAnsi="Helvetica Neue"/>
          <w:shd w:val="clear" w:color="auto" w:fill="FFFFFF"/>
          <w:lang w:val="en-US"/>
        </w:rPr>
        <w:t>civilisation</w:t>
      </w:r>
      <w:proofErr w:type="spellEnd"/>
      <w:r>
        <w:rPr>
          <w:rFonts w:ascii="Helvetica Neue" w:hAnsi="Helvetica Neue"/>
          <w:shd w:val="clear" w:color="auto" w:fill="FFFFFF"/>
          <w:lang w:val="en-US"/>
        </w:rPr>
        <w:t xml:space="preserve"> cannot survive, yet farming is too often responsible for depletion and degradation of the soil. Through legislation and support for </w:t>
      </w:r>
      <w:proofErr w:type="spellStart"/>
      <w:r>
        <w:rPr>
          <w:rFonts w:ascii="Helvetica Neue" w:hAnsi="Helvetica Neue"/>
          <w:shd w:val="clear" w:color="auto" w:fill="FFFFFF"/>
          <w:lang w:val="en-US"/>
        </w:rPr>
        <w:t>agri</w:t>
      </w:r>
      <w:proofErr w:type="spellEnd"/>
      <w:r>
        <w:rPr>
          <w:rFonts w:ascii="Helvetica Neue" w:hAnsi="Helvetica Neue"/>
          <w:shd w:val="clear" w:color="auto" w:fill="FFFFFF"/>
          <w:lang w:val="en-US"/>
        </w:rPr>
        <w:t>-environment schemes, the Green Party will ensure that all farming and land uses protect and enhance the soil.</w:t>
      </w:r>
      <w:del w:id="254" w:author="Tony Firkins" w:date="2023-05-18T08:11:00Z">
        <w:r w:rsidR="008A7EAF" w:rsidRPr="00B11C71">
          <w:rPr>
            <w:rFonts w:eastAsia="Times New Roman" w:cstheme="minorHAnsi"/>
            <w:color w:val="212529"/>
          </w:rPr>
          <w:delText xml:space="preserve"> </w:delText>
        </w:r>
      </w:del>
    </w:p>
    <w:p w14:paraId="27F52398" w14:textId="3F18186A" w:rsidR="00B81491" w:rsidRDefault="007E6A76">
      <w:pPr>
        <w:pStyle w:val="Body"/>
        <w:rPr>
          <w:ins w:id="255" w:author="Tony Firkins" w:date="2023-05-18T08:11:00Z"/>
          <w:rFonts w:ascii="Helvetica Neue" w:eastAsia="Helvetica Neue" w:hAnsi="Helvetica Neue" w:cs="Helvetica Neue"/>
          <w:shd w:val="clear" w:color="auto" w:fill="FFFFFF"/>
        </w:rPr>
      </w:pPr>
      <w:r>
        <w:rPr>
          <w:rFonts w:ascii="Helvetica Neue" w:hAnsi="Helvetica Neue"/>
          <w:shd w:val="clear" w:color="auto" w:fill="FFFFFF"/>
          <w:lang w:val="en-US"/>
        </w:rPr>
        <w:t xml:space="preserve">CY525 Agriculture accounts for a large proportion of the pollution of watercourses with nitrates, phosphates and sediments from </w:t>
      </w:r>
      <w:proofErr w:type="spellStart"/>
      <w:r>
        <w:rPr>
          <w:rFonts w:ascii="Helvetica Neue" w:hAnsi="Helvetica Neue"/>
          <w:shd w:val="clear" w:color="auto" w:fill="FFFFFF"/>
          <w:lang w:val="en-US"/>
        </w:rPr>
        <w:t>fertilisers</w:t>
      </w:r>
      <w:proofErr w:type="spellEnd"/>
      <w:r>
        <w:rPr>
          <w:rFonts w:ascii="Helvetica Neue" w:hAnsi="Helvetica Neue"/>
          <w:shd w:val="clear" w:color="auto" w:fill="FFFFFF"/>
          <w:lang w:val="en-US"/>
        </w:rPr>
        <w:t>, inappropriate application and disposal of manure and from soil erosion. Release and deposition of nitrogen compounds pose threats to biodiversity. Pesticide spraying can threaten watercourses and the health of farm workers, rural communities and consumers. The Green Party will support a strategy to reduce release of nitrogen compounds and other pollutants, will increase monitoring of watercourses and enforce penalties for pollution of watercourses and unsafe or inappropriate use of pesticides.</w:t>
      </w:r>
      <w:del w:id="256" w:author="Tony Firkins" w:date="2023-05-18T08:11:00Z">
        <w:r w:rsidR="008A7EAF" w:rsidRPr="00B11C71">
          <w:rPr>
            <w:rFonts w:eastAsia="Times New Roman" w:cstheme="minorHAnsi"/>
            <w:color w:val="212529"/>
          </w:rPr>
          <w:br/>
        </w:r>
      </w:del>
    </w:p>
    <w:p w14:paraId="02635657" w14:textId="1A6D6690" w:rsidR="00B81491" w:rsidRDefault="007E6A76">
      <w:pPr>
        <w:pStyle w:val="Body"/>
        <w:rPr>
          <w:ins w:id="257" w:author="Tony Firkins" w:date="2023-05-18T08:11:00Z"/>
          <w:rFonts w:ascii="Helvetica Neue" w:eastAsia="Helvetica Neue" w:hAnsi="Helvetica Neue" w:cs="Helvetica Neue"/>
          <w:shd w:val="clear" w:color="auto" w:fill="FFFFFF"/>
        </w:rPr>
      </w:pPr>
      <w:r>
        <w:rPr>
          <w:rFonts w:ascii="Helvetica Neue" w:hAnsi="Helvetica Neue"/>
          <w:shd w:val="clear" w:color="auto" w:fill="FFFFFF"/>
          <w:lang w:val="en-US"/>
        </w:rPr>
        <w:t>CY526 The Green Party will work towards replacing the Common Agricultural Policy, and while it still exists, support a radical reorientation of the CAP to support sustainable farming systems that protect and enhance wildlife habitats and biodiversity, ensure fair and secure farm incomes, support sustainable and thriving rural communities and promote regional and local self-reliance in food.</w:t>
      </w:r>
      <w:del w:id="258" w:author="Tony Firkins" w:date="2023-05-18T08:11:00Z">
        <w:r w:rsidR="008A7EAF" w:rsidRPr="00B11C71">
          <w:rPr>
            <w:rFonts w:eastAsia="Times New Roman" w:cstheme="minorHAnsi"/>
            <w:color w:val="212529"/>
          </w:rPr>
          <w:br/>
        </w:r>
      </w:del>
    </w:p>
    <w:p w14:paraId="37F3EC19" w14:textId="77777777" w:rsidR="00B81491" w:rsidRDefault="007E6A76">
      <w:pPr>
        <w:pStyle w:val="Body"/>
        <w:rPr>
          <w:rFonts w:ascii="Helvetica Neue" w:eastAsia="Helvetica Neue" w:hAnsi="Helvetica Neue" w:cs="Helvetica Neue"/>
          <w:shd w:val="clear" w:color="auto" w:fill="FFFFFF"/>
        </w:rPr>
      </w:pPr>
      <w:r>
        <w:rPr>
          <w:rFonts w:ascii="Helvetica Neue" w:hAnsi="Helvetica Neue"/>
          <w:shd w:val="clear" w:color="auto" w:fill="FFFFFF"/>
          <w:lang w:val="en-US"/>
        </w:rPr>
        <w:t xml:space="preserve">CY527 </w:t>
      </w:r>
      <w:proofErr w:type="gramStart"/>
      <w:r>
        <w:rPr>
          <w:rFonts w:ascii="Helvetica Neue" w:hAnsi="Helvetica Neue"/>
          <w:shd w:val="clear" w:color="auto" w:fill="FFFFFF"/>
          <w:lang w:val="en-US"/>
        </w:rPr>
        <w:t>The</w:t>
      </w:r>
      <w:proofErr w:type="gramEnd"/>
      <w:r>
        <w:rPr>
          <w:rFonts w:ascii="Helvetica Neue" w:hAnsi="Helvetica Neue"/>
          <w:shd w:val="clear" w:color="auto" w:fill="FFFFFF"/>
          <w:lang w:val="en-US"/>
        </w:rPr>
        <w:t xml:space="preserve"> Green Party welcomes the concept of </w:t>
      </w:r>
      <w:proofErr w:type="spellStart"/>
      <w:r>
        <w:rPr>
          <w:rFonts w:ascii="Helvetica Neue" w:hAnsi="Helvetica Neue"/>
          <w:shd w:val="clear" w:color="auto" w:fill="FFFFFF"/>
          <w:lang w:val="en-US"/>
        </w:rPr>
        <w:t>agri</w:t>
      </w:r>
      <w:proofErr w:type="spellEnd"/>
      <w:r>
        <w:rPr>
          <w:rFonts w:ascii="Helvetica Neue" w:hAnsi="Helvetica Neue"/>
          <w:shd w:val="clear" w:color="auto" w:fill="FFFFFF"/>
          <w:lang w:val="en-US"/>
        </w:rPr>
        <w:t>-environment schemes such as Environmental Stewardship and initiatives such as catchment-sensitive farming, where agricultural support may be used for environmentally sympathetic ends. We support extension of the concept to the whole of the countryside. We encourage further investment as having a positive role to play in securing the future of the countryside.</w:t>
      </w:r>
      <w:proofErr w:type="gramStart"/>
      <w:r>
        <w:rPr>
          <w:rFonts w:ascii="Helvetica Neue" w:hAnsi="Helvetica Neue"/>
          <w:shd w:val="clear" w:color="auto" w:fill="FFFFFF"/>
          <w:lang w:val="en-US"/>
        </w:rPr>
        <w:t>”</w:t>
      </w:r>
      <w:r>
        <w:rPr>
          <w:rFonts w:ascii="Helvetica Neue" w:hAnsi="Helvetica Neue"/>
          <w:shd w:val="clear" w:color="auto" w:fill="FFFFFF"/>
        </w:rPr>
        <w:t>.</w:t>
      </w:r>
      <w:proofErr w:type="gramEnd"/>
    </w:p>
    <w:p w14:paraId="23B5402C" w14:textId="77777777" w:rsidR="00B81491" w:rsidRDefault="00B81491">
      <w:pPr>
        <w:pStyle w:val="Body"/>
        <w:rPr>
          <w:ins w:id="259" w:author="Tony Firkins" w:date="2023-05-18T08:11:00Z"/>
          <w:rFonts w:ascii="Helvetica Neue" w:eastAsia="Helvetica Neue" w:hAnsi="Helvetica Neue" w:cs="Helvetica Neue"/>
          <w:shd w:val="clear" w:color="auto" w:fill="FFFFFF"/>
        </w:rPr>
      </w:pPr>
    </w:p>
    <w:p w14:paraId="7B6B8E3B" w14:textId="77777777" w:rsidR="00B81491" w:rsidRDefault="007E6A76">
      <w:pPr>
        <w:pStyle w:val="Body"/>
        <w:rPr>
          <w:rFonts w:ascii="Helvetica Neue" w:eastAsia="Helvetica Neue" w:hAnsi="Helvetica Neue" w:cs="Helvetica Neue"/>
          <w:b/>
          <w:bCs/>
          <w:shd w:val="clear" w:color="auto" w:fill="FFFFFF"/>
        </w:rPr>
      </w:pPr>
      <w:bookmarkStart w:id="260" w:name="_Toc127548338"/>
      <w:r>
        <w:rPr>
          <w:rFonts w:ascii="Helvetica Neue" w:hAnsi="Helvetica Neue"/>
          <w:b/>
          <w:bCs/>
          <w:shd w:val="clear" w:color="auto" w:fill="FFFFFF"/>
          <w:lang w:val="it-IT"/>
        </w:rPr>
        <w:t>Economy</w:t>
      </w:r>
      <w:bookmarkEnd w:id="260"/>
    </w:p>
    <w:p w14:paraId="683C5AC0" w14:textId="720463CC" w:rsidR="00B81491" w:rsidRDefault="007E6A76">
      <w:pPr>
        <w:pStyle w:val="Body"/>
        <w:rPr>
          <w:ins w:id="261" w:author="Tony Firkins" w:date="2023-05-18T08:11:00Z"/>
          <w:rFonts w:ascii="Helvetica Neue" w:eastAsia="Helvetica Neue" w:hAnsi="Helvetica Neue" w:cs="Helvetica Neue"/>
          <w:b/>
          <w:bCs/>
          <w:shd w:val="clear" w:color="auto" w:fill="FFFFFF"/>
        </w:rPr>
      </w:pPr>
      <w:r>
        <w:rPr>
          <w:rFonts w:ascii="Helvetica Neue" w:hAnsi="Helvetica Neue"/>
          <w:b/>
          <w:bCs/>
          <w:shd w:val="clear" w:color="auto" w:fill="FFFFFF"/>
          <w:lang w:val="en-US"/>
        </w:rPr>
        <w:t>EC777 currently reads:</w:t>
      </w:r>
      <w:del w:id="262" w:author="Tony Firkins" w:date="2023-05-18T08:11:00Z">
        <w:r w:rsidR="008A7EAF" w:rsidRPr="00B11C71">
          <w:rPr>
            <w:rFonts w:eastAsia="Times New Roman" w:cstheme="minorHAnsi"/>
            <w:color w:val="212529"/>
          </w:rPr>
          <w:delText> </w:delText>
        </w:r>
      </w:del>
    </w:p>
    <w:p w14:paraId="6E72788D" w14:textId="09882E56" w:rsidR="00B81491" w:rsidRDefault="007E6A76">
      <w:pPr>
        <w:pStyle w:val="Body"/>
        <w:rPr>
          <w:rStyle w:val="None"/>
          <w:rFonts w:ascii="Helvetica Neue" w:eastAsia="Helvetica Neue" w:hAnsi="Helvetica Neue" w:cs="Helvetica Neue"/>
          <w:shd w:val="clear" w:color="auto" w:fill="FFFFFF"/>
        </w:rPr>
      </w:pPr>
      <w:r>
        <w:rPr>
          <w:rFonts w:ascii="Helvetica Neue" w:hAnsi="Helvetica Neue"/>
          <w:shd w:val="clear" w:color="auto" w:fill="FFFFFF"/>
          <w:lang w:val="en-US"/>
        </w:rPr>
        <w:t>“</w:t>
      </w:r>
      <w:r>
        <w:rPr>
          <w:rFonts w:ascii="Helvetica Neue" w:hAnsi="Helvetica Neue"/>
          <w:b/>
          <w:bCs/>
          <w:shd w:val="clear" w:color="auto" w:fill="FFFFFF"/>
        </w:rPr>
        <w:t>EC777</w:t>
      </w:r>
      <w:del w:id="263" w:author="Tony Firkins" w:date="2023-05-18T08:11:00Z">
        <w:r w:rsidR="008A7EAF" w:rsidRPr="00B11C71">
          <w:rPr>
            <w:rFonts w:eastAsia="Times New Roman" w:cstheme="minorHAnsi"/>
            <w:color w:val="212529"/>
          </w:rPr>
          <w:delText> </w:delText>
        </w:r>
      </w:del>
      <w:ins w:id="264" w:author="Tony Firkins" w:date="2023-05-18T08:11:00Z">
        <w:r>
          <w:rPr>
            <w:rFonts w:ascii="Helvetica Neue" w:hAnsi="Helvetica Neue"/>
            <w:shd w:val="clear" w:color="auto" w:fill="FFFFFF"/>
            <w:lang w:val="en-US"/>
          </w:rPr>
          <w:t xml:space="preserve"> </w:t>
        </w:r>
      </w:ins>
      <w:r>
        <w:rPr>
          <w:rFonts w:ascii="Helvetica Neue" w:hAnsi="Helvetica Neue"/>
          <w:shd w:val="clear" w:color="auto" w:fill="FFFFFF"/>
          <w:lang w:val="en-US"/>
        </w:rPr>
        <w:t xml:space="preserve">A carbon tax will be introduced whereby a steadily rising price will be placed on sources of all </w:t>
      </w:r>
      <w:del w:id="265" w:author="Tony Firkins" w:date="2023-05-18T08:11:00Z">
        <w:r w:rsidR="008A7EAF" w:rsidRPr="00B11C71">
          <w:rPr>
            <w:rFonts w:eastAsia="Times New Roman" w:cstheme="minorHAnsi"/>
            <w:color w:val="212529"/>
          </w:rPr>
          <w:delText>greengas</w:delText>
        </w:r>
      </w:del>
      <w:ins w:id="266" w:author="Tony Firkins" w:date="2023-05-18T08:11:00Z">
        <w:r>
          <w:rPr>
            <w:rFonts w:ascii="Helvetica Neue" w:hAnsi="Helvetica Neue"/>
            <w:shd w:val="clear" w:color="auto" w:fill="FFFFFF"/>
            <w:lang w:val="en-US"/>
          </w:rPr>
          <w:t>greenhouse gas</w:t>
        </w:r>
      </w:ins>
      <w:r>
        <w:rPr>
          <w:rFonts w:ascii="Helvetica Neue" w:hAnsi="Helvetica Neue"/>
          <w:shd w:val="clear" w:color="auto" w:fill="FFFFFF"/>
          <w:lang w:val="en-US"/>
        </w:rPr>
        <w:t xml:space="preserve"> emissions, including agricultural emissions and those embedded in imports </w:t>
      </w:r>
      <w:del w:id="267" w:author="Tony Firkins" w:date="2023-05-18T08:11:00Z">
        <w:r w:rsidR="008A7EAF" w:rsidRPr="00B11C71">
          <w:rPr>
            <w:rFonts w:eastAsia="Times New Roman" w:cstheme="minorHAnsi"/>
            <w:color w:val="212529"/>
          </w:rPr>
          <w:delText>.</w:delText>
        </w:r>
      </w:del>
      <w:ins w:id="268" w:author="Tony Firkins" w:date="2023-05-18T08:11:00Z">
        <w:r>
          <w:rPr>
            <w:rFonts w:ascii="Helvetica Neue" w:hAnsi="Helvetica Neue"/>
            <w:shd w:val="clear" w:color="auto" w:fill="FFFFFF"/>
            <w:lang w:val="en-US"/>
          </w:rPr>
          <w:t>(</w:t>
        </w:r>
        <w:r w:rsidR="005F377E">
          <w:fldChar w:fldCharType="begin"/>
        </w:r>
        <w:r w:rsidR="005F377E">
          <w:instrText xml:space="preserve"> HYPERLINK "https://policy.greenparty.org.uk/ec.html%252523EC779" </w:instrText>
        </w:r>
        <w:r w:rsidR="005F377E">
          <w:fldChar w:fldCharType="separate"/>
        </w:r>
        <w:r>
          <w:rPr>
            <w:rStyle w:val="Hyperlink0"/>
          </w:rPr>
          <w:t>EC779</w:t>
        </w:r>
        <w:r w:rsidR="005F377E">
          <w:rPr>
            <w:rStyle w:val="Hyperlink0"/>
          </w:rPr>
          <w:fldChar w:fldCharType="end"/>
        </w:r>
        <w:r>
          <w:rPr>
            <w:rStyle w:val="None"/>
            <w:rFonts w:ascii="Helvetica Neue" w:hAnsi="Helvetica Neue"/>
            <w:shd w:val="clear" w:color="auto" w:fill="FFFFFF"/>
            <w:lang w:val="en-US"/>
          </w:rPr>
          <w:t>).</w:t>
        </w:r>
      </w:ins>
      <w:r>
        <w:rPr>
          <w:rStyle w:val="None"/>
          <w:rFonts w:ascii="Helvetica Neue" w:hAnsi="Helvetica Neue"/>
          <w:shd w:val="clear" w:color="auto" w:fill="FFFFFF"/>
          <w:lang w:val="en-US"/>
        </w:rPr>
        <w:t xml:space="preserve"> Part of the tax revenue will be paid out as dividends to UK </w:t>
      </w:r>
      <w:r>
        <w:rPr>
          <w:rStyle w:val="None"/>
          <w:rFonts w:ascii="Helvetica Neue" w:hAnsi="Helvetica Neue"/>
          <w:shd w:val="clear" w:color="auto" w:fill="FFFFFF"/>
          <w:lang w:val="en-US"/>
        </w:rPr>
        <w:lastRenderedPageBreak/>
        <w:t xml:space="preserve">residents, while the rest will be used to promote sustainable </w:t>
      </w:r>
      <w:proofErr w:type="spellStart"/>
      <w:r>
        <w:rPr>
          <w:rStyle w:val="None"/>
          <w:rFonts w:ascii="Helvetica Neue" w:hAnsi="Helvetica Neue"/>
          <w:shd w:val="clear" w:color="auto" w:fill="FFFFFF"/>
          <w:lang w:val="en-US"/>
        </w:rPr>
        <w:t>behaviours</w:t>
      </w:r>
      <w:proofErr w:type="spellEnd"/>
      <w:r>
        <w:rPr>
          <w:rStyle w:val="None"/>
          <w:rFonts w:ascii="Helvetica Neue" w:hAnsi="Helvetica Neue"/>
          <w:shd w:val="clear" w:color="auto" w:fill="FFFFFF"/>
          <w:lang w:val="en-US"/>
        </w:rPr>
        <w:t>, investment in zero carbon solutions, and meeting international climate obligations.”</w:t>
      </w:r>
    </w:p>
    <w:p w14:paraId="38879C47" w14:textId="77777777" w:rsidR="00B81491" w:rsidRDefault="00B81491">
      <w:pPr>
        <w:pStyle w:val="Body"/>
        <w:rPr>
          <w:ins w:id="269" w:author="Tony Firkins" w:date="2023-05-18T08:11:00Z"/>
          <w:rStyle w:val="None"/>
          <w:rFonts w:ascii="Helvetica Neue" w:eastAsia="Helvetica Neue" w:hAnsi="Helvetica Neue" w:cs="Helvetica Neue"/>
          <w:b/>
          <w:bCs/>
          <w:shd w:val="clear" w:color="auto" w:fill="FFFFFF"/>
        </w:rPr>
      </w:pPr>
    </w:p>
    <w:p w14:paraId="45832E94" w14:textId="19AAE8B9" w:rsidR="00B81491" w:rsidRDefault="007E6A76">
      <w:pPr>
        <w:pStyle w:val="Body"/>
        <w:rPr>
          <w:ins w:id="270" w:author="Tony Firkins" w:date="2023-05-18T08:11:00Z"/>
          <w:rStyle w:val="None"/>
          <w:rFonts w:ascii="Helvetica Neue" w:eastAsia="Helvetica Neue" w:hAnsi="Helvetica Neue" w:cs="Helvetica Neue"/>
          <w:shd w:val="clear" w:color="auto" w:fill="FFFFFF"/>
        </w:rPr>
      </w:pPr>
      <w:r>
        <w:rPr>
          <w:rStyle w:val="None"/>
          <w:rFonts w:ascii="Helvetica Neue" w:hAnsi="Helvetica Neue"/>
          <w:b/>
          <w:bCs/>
          <w:shd w:val="clear" w:color="auto" w:fill="FFFFFF"/>
          <w:lang w:val="en-US"/>
        </w:rPr>
        <w:t>Change the first sentence and insert a second sentence</w:t>
      </w:r>
      <w:del w:id="271" w:author="Tony Firkins" w:date="2023-05-18T08:11:00Z">
        <w:r w:rsidR="008A7EAF" w:rsidRPr="00B11C71">
          <w:rPr>
            <w:rFonts w:eastAsia="Times New Roman" w:cstheme="minorHAnsi"/>
            <w:color w:val="212529"/>
          </w:rPr>
          <w:delText> </w:delText>
        </w:r>
      </w:del>
      <w:ins w:id="272" w:author="Tony Firkins" w:date="2023-05-18T08:11:00Z">
        <w:r>
          <w:rPr>
            <w:rStyle w:val="None"/>
            <w:rFonts w:ascii="Helvetica Neue" w:hAnsi="Helvetica Neue"/>
            <w:shd w:val="clear" w:color="auto" w:fill="FFFFFF"/>
            <w:lang w:val="en-US"/>
          </w:rPr>
          <w:t xml:space="preserve"> </w:t>
        </w:r>
      </w:ins>
      <w:r>
        <w:rPr>
          <w:rStyle w:val="None"/>
          <w:rFonts w:ascii="Helvetica Neue" w:hAnsi="Helvetica Neue"/>
          <w:shd w:val="clear" w:color="auto" w:fill="FFFFFF"/>
          <w:lang w:val="en-US"/>
        </w:rPr>
        <w:t>so that it reads:</w:t>
      </w:r>
      <w:del w:id="273" w:author="Tony Firkins" w:date="2023-05-18T08:11:00Z">
        <w:r w:rsidR="008A7EAF" w:rsidRPr="00B11C71">
          <w:rPr>
            <w:rFonts w:eastAsia="Times New Roman" w:cstheme="minorHAnsi"/>
            <w:color w:val="212529"/>
          </w:rPr>
          <w:br/>
        </w:r>
      </w:del>
    </w:p>
    <w:p w14:paraId="549EB4FD" w14:textId="669E2080" w:rsidR="00B81491" w:rsidRDefault="007E6A76">
      <w:pPr>
        <w:pStyle w:val="Body"/>
        <w:spacing w:after="200"/>
        <w:rPr>
          <w:rStyle w:val="None"/>
          <w:rFonts w:ascii="Helvetica Neue" w:eastAsia="Helvetica Neue" w:hAnsi="Helvetica Neue" w:cs="Helvetica Neue"/>
          <w:shd w:val="clear" w:color="auto" w:fill="FFFFFF"/>
        </w:rPr>
      </w:pPr>
      <w:r>
        <w:rPr>
          <w:rStyle w:val="None"/>
          <w:rFonts w:ascii="Helvetica Neue" w:hAnsi="Helvetica Neue"/>
          <w:shd w:val="clear" w:color="auto" w:fill="FFFFFF"/>
          <w:lang w:val="en-US"/>
        </w:rPr>
        <w:t>“</w:t>
      </w:r>
      <w:r>
        <w:rPr>
          <w:rStyle w:val="None"/>
          <w:rFonts w:ascii="Helvetica Neue" w:hAnsi="Helvetica Neue"/>
          <w:b/>
          <w:bCs/>
          <w:shd w:val="clear" w:color="auto" w:fill="FFFFFF"/>
        </w:rPr>
        <w:t>EC777</w:t>
      </w:r>
      <w:del w:id="274" w:author="Tony Firkins" w:date="2023-05-18T08:11:00Z">
        <w:r w:rsidR="008A7EAF" w:rsidRPr="00B11C71">
          <w:rPr>
            <w:rFonts w:eastAsia="Times New Roman" w:cstheme="minorHAnsi"/>
            <w:color w:val="212529"/>
          </w:rPr>
          <w:delText> </w:delText>
        </w:r>
      </w:del>
      <w:ins w:id="275" w:author="Tony Firkins" w:date="2023-05-18T08:11:00Z">
        <w:r>
          <w:rPr>
            <w:rStyle w:val="None"/>
            <w:rFonts w:ascii="Helvetica Neue" w:hAnsi="Helvetica Neue"/>
            <w:shd w:val="clear" w:color="auto" w:fill="FFFFFF"/>
            <w:lang w:val="en-US"/>
          </w:rPr>
          <w:t xml:space="preserve"> </w:t>
        </w:r>
      </w:ins>
      <w:r>
        <w:rPr>
          <w:rStyle w:val="None"/>
          <w:rFonts w:ascii="Helvetica Neue" w:hAnsi="Helvetica Neue"/>
          <w:shd w:val="clear" w:color="auto" w:fill="FFFFFF"/>
          <w:lang w:val="en-US"/>
        </w:rPr>
        <w:t xml:space="preserve">A carbon tax will be introduced whereby a steadily rising price will be placed on sources of greenhouse gas emissions in the UK, and those embedded in imports </w:t>
      </w:r>
      <w:del w:id="276" w:author="Tony Firkins" w:date="2023-05-18T08:11:00Z">
        <w:r w:rsidR="008A7EAF" w:rsidRPr="00B11C71">
          <w:rPr>
            <w:rFonts w:eastAsia="Times New Roman" w:cstheme="minorHAnsi"/>
            <w:color w:val="212529"/>
          </w:rPr>
          <w:delText>.</w:delText>
        </w:r>
      </w:del>
      <w:ins w:id="277" w:author="Tony Firkins" w:date="2023-05-18T08:11:00Z">
        <w:r>
          <w:rPr>
            <w:rStyle w:val="None"/>
            <w:rFonts w:ascii="Helvetica Neue" w:hAnsi="Helvetica Neue"/>
            <w:shd w:val="clear" w:color="auto" w:fill="FFFFFF"/>
            <w:lang w:val="en-US"/>
          </w:rPr>
          <w:t>(</w:t>
        </w:r>
        <w:r w:rsidR="005F377E">
          <w:fldChar w:fldCharType="begin"/>
        </w:r>
        <w:r w:rsidR="005F377E">
          <w:instrText xml:space="preserve"> HYPERLINK "https://policy.greenparty.org.uk/ec.html%252523EC779" </w:instrText>
        </w:r>
        <w:r w:rsidR="005F377E">
          <w:fldChar w:fldCharType="separate"/>
        </w:r>
        <w:r>
          <w:rPr>
            <w:rStyle w:val="Hyperlink0"/>
          </w:rPr>
          <w:t>EC779</w:t>
        </w:r>
        <w:r w:rsidR="005F377E">
          <w:rPr>
            <w:rStyle w:val="Hyperlink0"/>
          </w:rPr>
          <w:fldChar w:fldCharType="end"/>
        </w:r>
        <w:r>
          <w:rPr>
            <w:rStyle w:val="None"/>
            <w:rFonts w:ascii="Helvetica Neue" w:hAnsi="Helvetica Neue"/>
            <w:shd w:val="clear" w:color="auto" w:fill="FFFFFF"/>
            <w:lang w:val="en-US"/>
          </w:rPr>
          <w:t>).</w:t>
        </w:r>
      </w:ins>
      <w:r>
        <w:rPr>
          <w:rStyle w:val="None"/>
          <w:rFonts w:ascii="Helvetica Neue" w:hAnsi="Helvetica Neue"/>
          <w:shd w:val="clear" w:color="auto" w:fill="FFFFFF"/>
          <w:lang w:val="en-US"/>
        </w:rPr>
        <w:t xml:space="preserve"> The exception to this will be all (non-built environment) emissions from land and livestock management, which will be discouraged via land management </w:t>
      </w:r>
      <w:proofErr w:type="gramStart"/>
      <w:r>
        <w:rPr>
          <w:rStyle w:val="None"/>
          <w:rFonts w:ascii="Helvetica Neue" w:hAnsi="Helvetica Neue"/>
          <w:shd w:val="clear" w:color="auto" w:fill="FFFFFF"/>
          <w:lang w:val="en-US"/>
        </w:rPr>
        <w:t>investment</w:t>
      </w:r>
      <w:proofErr w:type="gramEnd"/>
      <w:r>
        <w:rPr>
          <w:rStyle w:val="None"/>
          <w:rFonts w:ascii="Helvetica Neue" w:hAnsi="Helvetica Neue"/>
          <w:shd w:val="clear" w:color="auto" w:fill="FFFFFF"/>
          <w:lang w:val="en-US"/>
        </w:rPr>
        <w:t xml:space="preserve"> support (see FA301, FA602, </w:t>
      </w:r>
      <w:ins w:id="278" w:author="Tony Firkins" w:date="2023-05-18T08:11:00Z">
        <w:r>
          <w:rPr>
            <w:rStyle w:val="None"/>
            <w:rFonts w:ascii="Helvetica Neue" w:hAnsi="Helvetica Neue"/>
            <w:shd w:val="clear" w:color="auto" w:fill="FFFFFF"/>
            <w:lang w:val="en-US"/>
          </w:rPr>
          <w:t xml:space="preserve">LD502, </w:t>
        </w:r>
      </w:ins>
      <w:r>
        <w:rPr>
          <w:rStyle w:val="None"/>
          <w:rFonts w:ascii="Helvetica Neue" w:hAnsi="Helvetica Neue"/>
          <w:shd w:val="clear" w:color="auto" w:fill="FFFFFF"/>
          <w:lang w:val="en-US"/>
        </w:rPr>
        <w:t xml:space="preserve">LD505), or restricted via the planning system (see LD502, LD504). Part of the tax revenue will be paid out as dividends to UK residents, while the rest will be used to promote sustainable </w:t>
      </w:r>
      <w:proofErr w:type="spellStart"/>
      <w:r>
        <w:rPr>
          <w:rStyle w:val="None"/>
          <w:rFonts w:ascii="Helvetica Neue" w:hAnsi="Helvetica Neue"/>
          <w:shd w:val="clear" w:color="auto" w:fill="FFFFFF"/>
          <w:lang w:val="en-US"/>
        </w:rPr>
        <w:t>behaviours</w:t>
      </w:r>
      <w:proofErr w:type="spellEnd"/>
      <w:r>
        <w:rPr>
          <w:rStyle w:val="None"/>
          <w:rFonts w:ascii="Helvetica Neue" w:hAnsi="Helvetica Neue"/>
          <w:shd w:val="clear" w:color="auto" w:fill="FFFFFF"/>
          <w:lang w:val="en-US"/>
        </w:rPr>
        <w:t>, investment in zero carbon solutions, and meeting international climate obligations.”</w:t>
      </w:r>
    </w:p>
    <w:p w14:paraId="679223DA" w14:textId="3DDC4ED1" w:rsidR="00B81491" w:rsidRDefault="007E6A76">
      <w:pPr>
        <w:pStyle w:val="Body"/>
        <w:rPr>
          <w:ins w:id="279" w:author="Tony Firkins" w:date="2023-05-18T08:11:00Z"/>
          <w:rStyle w:val="None"/>
          <w:rFonts w:ascii="Helvetica Neue" w:eastAsia="Helvetica Neue" w:hAnsi="Helvetica Neue" w:cs="Helvetica Neue"/>
          <w:shd w:val="clear" w:color="auto" w:fill="FFFFFF"/>
        </w:rPr>
      </w:pPr>
      <w:r>
        <w:rPr>
          <w:rStyle w:val="None"/>
          <w:rFonts w:ascii="Helvetica Neue" w:hAnsi="Helvetica Neue"/>
          <w:b/>
          <w:bCs/>
          <w:shd w:val="clear" w:color="auto" w:fill="FFFFFF"/>
          <w:lang w:val="en-US"/>
        </w:rPr>
        <w:t>In EC781</w:t>
      </w:r>
      <w:r>
        <w:rPr>
          <w:rStyle w:val="None"/>
          <w:rFonts w:ascii="Helvetica Neue" w:hAnsi="Helvetica Neue"/>
          <w:shd w:val="clear" w:color="auto" w:fill="FFFFFF"/>
        </w:rPr>
        <w:t>,</w:t>
      </w:r>
      <w:del w:id="280" w:author="Tony Firkins" w:date="2023-05-18T08:11:00Z">
        <w:r w:rsidR="008A7EAF" w:rsidRPr="00B11C71">
          <w:rPr>
            <w:rFonts w:eastAsia="Times New Roman" w:cstheme="minorHAnsi"/>
            <w:color w:val="212529"/>
          </w:rPr>
          <w:delText> </w:delText>
        </w:r>
      </w:del>
      <w:ins w:id="281" w:author="Tony Firkins" w:date="2023-05-18T08:11:00Z">
        <w:r>
          <w:rPr>
            <w:rStyle w:val="None"/>
            <w:rFonts w:ascii="Helvetica Neue" w:hAnsi="Helvetica Neue"/>
            <w:shd w:val="clear" w:color="auto" w:fill="FFFFFF"/>
          </w:rPr>
          <w:t xml:space="preserve"> </w:t>
        </w:r>
      </w:ins>
      <w:r>
        <w:rPr>
          <w:rStyle w:val="None"/>
          <w:rFonts w:ascii="Helvetica Neue" w:hAnsi="Helvetica Neue"/>
          <w:b/>
          <w:bCs/>
          <w:shd w:val="clear" w:color="auto" w:fill="FFFFFF"/>
        </w:rPr>
        <w:t>insert</w:t>
      </w:r>
      <w:del w:id="282" w:author="Tony Firkins" w:date="2023-05-18T08:11:00Z">
        <w:r w:rsidR="008A7EAF" w:rsidRPr="00B11C71">
          <w:rPr>
            <w:rFonts w:eastAsia="Times New Roman" w:cstheme="minorHAnsi"/>
            <w:color w:val="212529"/>
          </w:rPr>
          <w:delText> </w:delText>
        </w:r>
      </w:del>
      <w:ins w:id="283" w:author="Tony Firkins" w:date="2023-05-18T08:11:00Z">
        <w:r>
          <w:rPr>
            <w:rStyle w:val="None"/>
            <w:rFonts w:ascii="Helvetica Neue" w:hAnsi="Helvetica Neue"/>
            <w:shd w:val="clear" w:color="auto" w:fill="FFFFFF"/>
            <w:lang w:val="en-US"/>
          </w:rPr>
          <w:t xml:space="preserve"> </w:t>
        </w:r>
      </w:ins>
      <w:r>
        <w:rPr>
          <w:rStyle w:val="None"/>
          <w:rFonts w:ascii="Helvetica Neue" w:hAnsi="Helvetica Neue"/>
          <w:shd w:val="clear" w:color="auto" w:fill="FFFFFF"/>
          <w:lang w:val="en-US"/>
        </w:rPr>
        <w:t>the word “</w:t>
      </w:r>
      <w:r>
        <w:rPr>
          <w:rStyle w:val="None"/>
          <w:rFonts w:ascii="Helvetica Neue" w:hAnsi="Helvetica Neue"/>
          <w:b/>
          <w:bCs/>
          <w:shd w:val="clear" w:color="auto" w:fill="FFFFFF"/>
          <w:lang w:val="en-US"/>
        </w:rPr>
        <w:t>stewardship</w:t>
      </w:r>
      <w:r>
        <w:rPr>
          <w:rStyle w:val="None"/>
          <w:rFonts w:ascii="Helvetica Neue" w:hAnsi="Helvetica Neue"/>
          <w:shd w:val="clear" w:color="auto" w:fill="FFFFFF"/>
          <w:lang w:val="en-US"/>
        </w:rPr>
        <w:t>”, replace ‘farming subsidies’ with ‘land management investment and support’ and</w:t>
      </w:r>
      <w:del w:id="284" w:author="Tony Firkins" w:date="2023-05-18T08:11:00Z">
        <w:r w:rsidR="008A7EAF" w:rsidRPr="00B11C71">
          <w:rPr>
            <w:rFonts w:eastAsia="Times New Roman" w:cstheme="minorHAnsi"/>
            <w:color w:val="212529"/>
          </w:rPr>
          <w:delText> </w:delText>
        </w:r>
      </w:del>
      <w:ins w:id="285" w:author="Tony Firkins" w:date="2023-05-18T08:11:00Z">
        <w:r>
          <w:rPr>
            <w:rStyle w:val="None"/>
            <w:rFonts w:ascii="Helvetica Neue" w:hAnsi="Helvetica Neue"/>
            <w:shd w:val="clear" w:color="auto" w:fill="FFFFFF"/>
            <w:lang w:val="en-US"/>
          </w:rPr>
          <w:t xml:space="preserve"> </w:t>
        </w:r>
      </w:ins>
      <w:r>
        <w:rPr>
          <w:rStyle w:val="None"/>
          <w:rFonts w:ascii="Helvetica Neue" w:hAnsi="Helvetica Neue"/>
          <w:b/>
          <w:bCs/>
          <w:shd w:val="clear" w:color="auto" w:fill="FFFFFF"/>
          <w:lang w:val="en-US"/>
        </w:rPr>
        <w:t>replace</w:t>
      </w:r>
      <w:del w:id="286" w:author="Tony Firkins" w:date="2023-05-18T08:11:00Z">
        <w:r w:rsidR="008A7EAF" w:rsidRPr="00B11C71">
          <w:rPr>
            <w:rFonts w:eastAsia="Times New Roman" w:cstheme="minorHAnsi"/>
            <w:color w:val="212529"/>
          </w:rPr>
          <w:delText> </w:delText>
        </w:r>
      </w:del>
      <w:ins w:id="287" w:author="Tony Firkins" w:date="2023-05-18T08:11:00Z">
        <w:r>
          <w:rPr>
            <w:rStyle w:val="None"/>
            <w:rFonts w:ascii="Helvetica Neue" w:hAnsi="Helvetica Neue"/>
            <w:shd w:val="clear" w:color="auto" w:fill="FFFFFF"/>
            <w:lang w:val="en-US"/>
          </w:rPr>
          <w:t xml:space="preserve"> </w:t>
        </w:r>
      </w:ins>
      <w:r>
        <w:rPr>
          <w:rStyle w:val="None"/>
          <w:rFonts w:ascii="Helvetica Neue" w:hAnsi="Helvetica Neue"/>
          <w:shd w:val="clear" w:color="auto" w:fill="FFFFFF"/>
          <w:lang w:val="en-US"/>
        </w:rPr>
        <w:t>the word “</w:t>
      </w:r>
      <w:r>
        <w:rPr>
          <w:rStyle w:val="None"/>
          <w:rFonts w:ascii="Helvetica Neue" w:hAnsi="Helvetica Neue"/>
          <w:b/>
          <w:bCs/>
          <w:shd w:val="clear" w:color="auto" w:fill="FFFFFF"/>
          <w:lang w:val="en-US"/>
        </w:rPr>
        <w:t>landowners</w:t>
      </w:r>
      <w:r>
        <w:rPr>
          <w:rStyle w:val="None"/>
          <w:rFonts w:ascii="Helvetica Neue" w:hAnsi="Helvetica Neue"/>
          <w:shd w:val="clear" w:color="auto" w:fill="FFFFFF"/>
          <w:lang w:val="en-US"/>
        </w:rPr>
        <w:t>” with “</w:t>
      </w:r>
      <w:r>
        <w:rPr>
          <w:rStyle w:val="None"/>
          <w:rFonts w:ascii="Helvetica Neue" w:hAnsi="Helvetica Neue"/>
          <w:b/>
          <w:bCs/>
          <w:shd w:val="clear" w:color="auto" w:fill="FFFFFF"/>
          <w:lang w:val="da-DK"/>
        </w:rPr>
        <w:t>land holders</w:t>
      </w:r>
      <w:r>
        <w:rPr>
          <w:rStyle w:val="None"/>
          <w:rFonts w:ascii="Helvetica Neue" w:hAnsi="Helvetica Neue"/>
          <w:shd w:val="clear" w:color="auto" w:fill="FFFFFF"/>
          <w:lang w:val="en-US"/>
        </w:rPr>
        <w:t>”, so that it reads:</w:t>
      </w:r>
      <w:del w:id="288" w:author="Tony Firkins" w:date="2023-05-18T08:11:00Z">
        <w:r w:rsidR="008A7EAF" w:rsidRPr="00B11C71">
          <w:rPr>
            <w:rFonts w:eastAsia="Times New Roman" w:cstheme="minorHAnsi"/>
            <w:color w:val="212529"/>
          </w:rPr>
          <w:br/>
        </w:r>
      </w:del>
      <w:ins w:id="289" w:author="Tony Firkins" w:date="2023-05-18T08:11:00Z">
        <w:r>
          <w:rPr>
            <w:rStyle w:val="None"/>
            <w:rFonts w:ascii="Helvetica Neue" w:hAnsi="Helvetica Neue"/>
            <w:shd w:val="clear" w:color="auto" w:fill="FFFFFF"/>
            <w:lang w:val="en-US"/>
          </w:rPr>
          <w:t xml:space="preserve"> </w:t>
        </w:r>
      </w:ins>
    </w:p>
    <w:p w14:paraId="6C764925" w14:textId="6EDFB3A3" w:rsidR="00B81491" w:rsidRDefault="007E6A76">
      <w:pPr>
        <w:pStyle w:val="Body"/>
        <w:rPr>
          <w:rStyle w:val="None"/>
          <w:rFonts w:ascii="Helvetica Neue" w:eastAsia="Helvetica Neue" w:hAnsi="Helvetica Neue" w:cs="Helvetica Neue"/>
          <w:shd w:val="clear" w:color="auto" w:fill="FFFFFF"/>
        </w:rPr>
      </w:pPr>
      <w:r>
        <w:rPr>
          <w:rStyle w:val="None"/>
          <w:rFonts w:ascii="Helvetica Neue" w:hAnsi="Helvetica Neue"/>
          <w:shd w:val="clear" w:color="auto" w:fill="FFFFFF"/>
          <w:lang w:val="en-US"/>
        </w:rPr>
        <w:t>“</w:t>
      </w:r>
      <w:r>
        <w:rPr>
          <w:rStyle w:val="None"/>
          <w:rFonts w:ascii="Helvetica Neue" w:hAnsi="Helvetica Neue"/>
          <w:b/>
          <w:bCs/>
          <w:shd w:val="clear" w:color="auto" w:fill="FFFFFF"/>
        </w:rPr>
        <w:t>EC781</w:t>
      </w:r>
      <w:del w:id="290" w:author="Tony Firkins" w:date="2023-05-18T08:11:00Z">
        <w:r w:rsidR="008A7EAF" w:rsidRPr="00B11C71">
          <w:rPr>
            <w:rFonts w:eastAsia="Times New Roman" w:cstheme="minorHAnsi"/>
            <w:color w:val="212529"/>
          </w:rPr>
          <w:delText> </w:delText>
        </w:r>
      </w:del>
      <w:ins w:id="291" w:author="Tony Firkins" w:date="2023-05-18T08:11:00Z">
        <w:r>
          <w:rPr>
            <w:rStyle w:val="None"/>
            <w:rFonts w:ascii="Helvetica Neue" w:hAnsi="Helvetica Neue"/>
            <w:shd w:val="clear" w:color="auto" w:fill="FFFFFF"/>
            <w:lang w:val="en-US"/>
          </w:rPr>
          <w:t xml:space="preserve"> </w:t>
        </w:r>
      </w:ins>
      <w:r>
        <w:rPr>
          <w:rStyle w:val="None"/>
          <w:rFonts w:ascii="Helvetica Neue" w:hAnsi="Helvetica Neue"/>
          <w:shd w:val="clear" w:color="auto" w:fill="FFFFFF"/>
          <w:lang w:val="en-US"/>
        </w:rPr>
        <w:t xml:space="preserve">There will be no exemptions for different land uses from this policy. Where stewardship obligations are placed on land holders to conserve wildlife habitats, archaeological sites or other landscape features, the capital value of the land may be assessed as zero or negative, and LVT would then become a subsidy. The effect of LVT on UK Agriculture will be managed through changes to land management investment and support, in line with objectives laid out in the </w:t>
      </w:r>
      <w:del w:id="292" w:author="Tony Firkins" w:date="2023-05-18T08:11:00Z">
        <w:r w:rsidR="008A7EAF" w:rsidRPr="00B11C71">
          <w:rPr>
            <w:rFonts w:eastAsia="Times New Roman" w:cstheme="minorHAnsi"/>
            <w:color w:val="212529"/>
          </w:rPr>
          <w:delText>Food &amp; Agriculture Chapter.</w:delText>
        </w:r>
      </w:del>
      <w:ins w:id="293" w:author="Tony Firkins" w:date="2023-05-18T08:11:00Z">
        <w:r w:rsidR="005F377E">
          <w:fldChar w:fldCharType="begin"/>
        </w:r>
        <w:r w:rsidR="005F377E">
          <w:instrText xml:space="preserve"> HYPERLINK "https://policy.greenparty.org.uk/fa.html" </w:instrText>
        </w:r>
        <w:r w:rsidR="005F377E">
          <w:fldChar w:fldCharType="separate"/>
        </w:r>
        <w:r>
          <w:rPr>
            <w:rStyle w:val="Hyperlink0"/>
            <w:lang w:val="en-US"/>
          </w:rPr>
          <w:t>Food &amp; Agriculture chapter</w:t>
        </w:r>
        <w:r w:rsidR="005F377E">
          <w:rPr>
            <w:rStyle w:val="Hyperlink0"/>
            <w:lang w:val="en-US"/>
          </w:rPr>
          <w:fldChar w:fldCharType="end"/>
        </w:r>
        <w:r>
          <w:rPr>
            <w:rStyle w:val="None"/>
            <w:rFonts w:ascii="Helvetica Neue" w:hAnsi="Helvetica Neue"/>
            <w:shd w:val="clear" w:color="auto" w:fill="FFFFFF"/>
          </w:rPr>
          <w:t>.</w:t>
        </w:r>
      </w:ins>
      <w:r>
        <w:rPr>
          <w:rStyle w:val="None"/>
          <w:rFonts w:ascii="Helvetica Neue" w:hAnsi="Helvetica Neue"/>
          <w:shd w:val="clear" w:color="auto" w:fill="FFFFFF"/>
        </w:rPr>
        <w:t xml:space="preserve"> </w:t>
      </w:r>
      <w:r>
        <w:rPr>
          <w:rStyle w:val="None"/>
          <w:rFonts w:ascii="Helvetica Neue" w:hAnsi="Helvetica Neue"/>
          <w:shd w:val="clear" w:color="auto" w:fill="FFFFFF"/>
          <w:lang w:val="en-US"/>
        </w:rPr>
        <w:t>LVT will be introduced gradually over a number of years. As a transitional measure, where land necessarily attached to a domestic dwelling was subject to a mortgage on the day the tax was introduced, the tax would apply only to the value of the land net of the mortgage. Owner occupiers aged over 65 years will not be exempt, but they will be able to ‘</w:t>
      </w:r>
      <w:r>
        <w:rPr>
          <w:rStyle w:val="None"/>
          <w:rFonts w:ascii="Helvetica Neue" w:hAnsi="Helvetica Neue"/>
          <w:shd w:val="clear" w:color="auto" w:fill="FFFFFF"/>
        </w:rPr>
        <w:t>roll over</w:t>
      </w:r>
      <w:r>
        <w:rPr>
          <w:rStyle w:val="None"/>
          <w:rFonts w:ascii="Helvetica Neue" w:hAnsi="Helvetica Neue"/>
          <w:shd w:val="clear" w:color="auto" w:fill="FFFFFF"/>
          <w:lang w:val="en-US"/>
        </w:rPr>
        <w:t>’ payments until the home is sold.”</w:t>
      </w:r>
    </w:p>
    <w:p w14:paraId="10E10050" w14:textId="77777777" w:rsidR="00B81491" w:rsidRDefault="00B81491">
      <w:pPr>
        <w:pStyle w:val="Body"/>
        <w:rPr>
          <w:ins w:id="294" w:author="Tony Firkins" w:date="2023-05-18T08:11:00Z"/>
          <w:rStyle w:val="None"/>
          <w:rFonts w:ascii="Helvetica Neue" w:eastAsia="Helvetica Neue" w:hAnsi="Helvetica Neue" w:cs="Helvetica Neue"/>
          <w:b/>
          <w:bCs/>
          <w:shd w:val="clear" w:color="auto" w:fill="FFFFFF"/>
        </w:rPr>
      </w:pPr>
    </w:p>
    <w:p w14:paraId="22D5B7E2" w14:textId="77777777" w:rsidR="00B81491" w:rsidRDefault="007E6A76">
      <w:pPr>
        <w:pStyle w:val="Body"/>
        <w:rPr>
          <w:rStyle w:val="None"/>
          <w:rFonts w:ascii="Helvetica Neue" w:eastAsia="Helvetica Neue" w:hAnsi="Helvetica Neue" w:cs="Helvetica Neue"/>
          <w:b/>
          <w:bCs/>
          <w:shd w:val="clear" w:color="auto" w:fill="FFFFFF"/>
        </w:rPr>
      </w:pPr>
      <w:bookmarkStart w:id="295" w:name="_Toc127548339"/>
      <w:r>
        <w:rPr>
          <w:rStyle w:val="None"/>
          <w:rFonts w:ascii="Helvetica Neue" w:hAnsi="Helvetica Neue"/>
          <w:b/>
          <w:bCs/>
          <w:shd w:val="clear" w:color="auto" w:fill="FFFFFF"/>
        </w:rPr>
        <w:t>Energy</w:t>
      </w:r>
      <w:bookmarkEnd w:id="295"/>
    </w:p>
    <w:p w14:paraId="7BFC2321" w14:textId="43F9694C" w:rsidR="00B81491" w:rsidRDefault="007E6A76">
      <w:pPr>
        <w:pStyle w:val="Body"/>
        <w:rPr>
          <w:ins w:id="296" w:author="Tony Firkins" w:date="2023-05-18T08:11:00Z"/>
          <w:rStyle w:val="None"/>
          <w:rFonts w:ascii="Helvetica Neue" w:eastAsia="Helvetica Neue" w:hAnsi="Helvetica Neue" w:cs="Helvetica Neue"/>
          <w:shd w:val="clear" w:color="auto" w:fill="FFFFFF"/>
        </w:rPr>
      </w:pPr>
      <w:r>
        <w:rPr>
          <w:rStyle w:val="None"/>
          <w:rFonts w:ascii="Helvetica Neue" w:hAnsi="Helvetica Neue"/>
          <w:b/>
          <w:bCs/>
          <w:shd w:val="clear" w:color="auto" w:fill="FFFFFF"/>
        </w:rPr>
        <w:t xml:space="preserve">Delete </w:t>
      </w:r>
      <w:r>
        <w:rPr>
          <w:rStyle w:val="None"/>
          <w:rFonts w:ascii="Helvetica Neue" w:hAnsi="Helvetica Neue"/>
          <w:b/>
          <w:bCs/>
          <w:shd w:val="clear" w:color="auto" w:fill="FFFFFF"/>
          <w:lang w:val="en-US"/>
        </w:rPr>
        <w:t>“</w:t>
      </w:r>
      <w:r>
        <w:rPr>
          <w:rStyle w:val="None"/>
          <w:rFonts w:ascii="Helvetica Neue" w:hAnsi="Helvetica Neue"/>
          <w:b/>
          <w:bCs/>
          <w:shd w:val="clear" w:color="auto" w:fill="FFFFFF"/>
          <w:lang w:val="de-DE"/>
        </w:rPr>
        <w:t>EN015</w:t>
      </w:r>
      <w:del w:id="297" w:author="Tony Firkins" w:date="2023-05-18T08:11:00Z">
        <w:r w:rsidR="008A7EAF" w:rsidRPr="00B11C71">
          <w:rPr>
            <w:rFonts w:eastAsia="Times New Roman" w:cstheme="minorHAnsi"/>
            <w:color w:val="212529"/>
          </w:rPr>
          <w:delText> </w:delText>
        </w:r>
      </w:del>
      <w:ins w:id="298" w:author="Tony Firkins" w:date="2023-05-18T08:11:00Z">
        <w:r>
          <w:rPr>
            <w:rStyle w:val="None"/>
            <w:rFonts w:ascii="Helvetica Neue" w:hAnsi="Helvetica Neue"/>
            <w:b/>
            <w:bCs/>
            <w:shd w:val="clear" w:color="auto" w:fill="FFFFFF"/>
            <w:lang w:val="de-DE"/>
          </w:rPr>
          <w:t xml:space="preserve"> </w:t>
        </w:r>
      </w:ins>
      <w:r>
        <w:rPr>
          <w:rStyle w:val="None"/>
          <w:rFonts w:ascii="Helvetica Neue" w:hAnsi="Helvetica Neue"/>
          <w:shd w:val="clear" w:color="auto" w:fill="FFFFFF"/>
          <w:lang w:val="en-US"/>
        </w:rPr>
        <w:t>Biofuels will be sustainably sourced within the UK (see Forestry policy).”</w:t>
      </w:r>
      <w:del w:id="299" w:author="Tony Firkins" w:date="2023-05-18T08:11:00Z">
        <w:r w:rsidR="008A7EAF" w:rsidRPr="00B11C71">
          <w:rPr>
            <w:rFonts w:eastAsia="Times New Roman" w:cstheme="minorHAnsi"/>
            <w:color w:val="212529"/>
          </w:rPr>
          <w:br/>
        </w:r>
      </w:del>
      <w:ins w:id="300" w:author="Tony Firkins" w:date="2023-05-18T08:11:00Z">
        <w:r>
          <w:rPr>
            <w:rStyle w:val="None"/>
            <w:rFonts w:ascii="Helvetica Neue" w:hAnsi="Helvetica Neue"/>
            <w:shd w:val="clear" w:color="auto" w:fill="FFFFFF"/>
            <w:lang w:val="en-US"/>
          </w:rPr>
          <w:t xml:space="preserve"> </w:t>
        </w:r>
      </w:ins>
    </w:p>
    <w:p w14:paraId="12DC9483" w14:textId="524953D6" w:rsidR="00B81491" w:rsidRDefault="007E6A76">
      <w:pPr>
        <w:pStyle w:val="Body"/>
        <w:rPr>
          <w:ins w:id="301" w:author="Tony Firkins" w:date="2023-05-18T08:11:00Z"/>
          <w:rStyle w:val="None"/>
          <w:rFonts w:ascii="Helvetica Neue" w:eastAsia="Helvetica Neue" w:hAnsi="Helvetica Neue" w:cs="Helvetica Neue"/>
          <w:b/>
          <w:bCs/>
          <w:shd w:val="clear" w:color="auto" w:fill="FFFFFF"/>
        </w:rPr>
      </w:pPr>
      <w:r>
        <w:rPr>
          <w:rStyle w:val="None"/>
          <w:rFonts w:ascii="Helvetica Neue" w:hAnsi="Helvetica Neue"/>
          <w:b/>
          <w:bCs/>
          <w:shd w:val="clear" w:color="auto" w:fill="FFFFFF"/>
          <w:lang w:val="en-US"/>
        </w:rPr>
        <w:t>And replace with:</w:t>
      </w:r>
      <w:del w:id="302" w:author="Tony Firkins" w:date="2023-05-18T08:11:00Z">
        <w:r w:rsidR="008A7EAF" w:rsidRPr="00B11C71">
          <w:rPr>
            <w:rFonts w:eastAsia="Times New Roman" w:cstheme="minorHAnsi"/>
            <w:color w:val="212529"/>
          </w:rPr>
          <w:delText> </w:delText>
        </w:r>
      </w:del>
    </w:p>
    <w:p w14:paraId="333A323E" w14:textId="77777777" w:rsidR="00B81491" w:rsidRDefault="007E6A76">
      <w:pPr>
        <w:pStyle w:val="Body"/>
        <w:rPr>
          <w:rStyle w:val="None"/>
          <w:rFonts w:ascii="Helvetica Neue" w:eastAsia="Helvetica Neue" w:hAnsi="Helvetica Neue" w:cs="Helvetica Neue"/>
          <w:shd w:val="clear" w:color="auto" w:fill="FFFFFF"/>
        </w:rPr>
      </w:pPr>
      <w:r>
        <w:rPr>
          <w:rStyle w:val="None"/>
          <w:rFonts w:ascii="Helvetica Neue" w:hAnsi="Helvetica Neue"/>
          <w:b/>
          <w:bCs/>
          <w:shd w:val="clear" w:color="auto" w:fill="FFFFFF"/>
          <w:lang w:val="en-US"/>
        </w:rPr>
        <w:t>“</w:t>
      </w:r>
      <w:r>
        <w:rPr>
          <w:rStyle w:val="None"/>
          <w:rFonts w:ascii="Helvetica Neue" w:hAnsi="Helvetica Neue"/>
          <w:shd w:val="clear" w:color="auto" w:fill="FFFFFF"/>
          <w:lang w:val="en-US"/>
        </w:rPr>
        <w:t xml:space="preserve">EN015 Biofuels will be sustainably sourced within the UK, and therefore the quantity available will be limited. </w:t>
      </w:r>
      <w:proofErr w:type="gramStart"/>
      <w:r>
        <w:rPr>
          <w:rStyle w:val="None"/>
          <w:rFonts w:ascii="Helvetica Neue" w:hAnsi="Helvetica Neue"/>
          <w:shd w:val="clear" w:color="auto" w:fill="FFFFFF"/>
          <w:lang w:val="en-US"/>
        </w:rPr>
        <w:t>(See FR700).”</w:t>
      </w:r>
      <w:proofErr w:type="gramEnd"/>
    </w:p>
    <w:p w14:paraId="5AA64765" w14:textId="77777777" w:rsidR="00B81491" w:rsidRDefault="007E6A76">
      <w:pPr>
        <w:pStyle w:val="Body"/>
        <w:rPr>
          <w:ins w:id="303" w:author="Tony Firkins" w:date="2023-05-18T08:11:00Z"/>
          <w:rStyle w:val="None"/>
          <w:rFonts w:ascii="Helvetica Neue" w:eastAsia="Helvetica Neue" w:hAnsi="Helvetica Neue" w:cs="Helvetica Neue"/>
          <w:shd w:val="clear" w:color="auto" w:fill="FFFFFF"/>
        </w:rPr>
      </w:pPr>
      <w:ins w:id="304" w:author="Tony Firkins" w:date="2023-05-18T08:11:00Z">
        <w:r>
          <w:rPr>
            <w:rStyle w:val="None"/>
            <w:rFonts w:ascii="Helvetica Neue" w:hAnsi="Helvetica Neue"/>
            <w:shd w:val="clear" w:color="auto" w:fill="FFFFFF"/>
          </w:rPr>
          <w:t xml:space="preserve"> </w:t>
        </w:r>
      </w:ins>
    </w:p>
    <w:p w14:paraId="380DC37C" w14:textId="622220AA" w:rsidR="00B81491" w:rsidRDefault="007E6A76">
      <w:pPr>
        <w:pStyle w:val="Body"/>
        <w:rPr>
          <w:ins w:id="305" w:author="Tony Firkins" w:date="2023-05-18T08:11:00Z"/>
          <w:rStyle w:val="None"/>
          <w:rFonts w:ascii="Helvetica Neue" w:eastAsia="Helvetica Neue" w:hAnsi="Helvetica Neue" w:cs="Helvetica Neue"/>
          <w:b/>
          <w:bCs/>
          <w:shd w:val="clear" w:color="auto" w:fill="FFFFFF"/>
        </w:rPr>
      </w:pPr>
      <w:commentRangeStart w:id="306"/>
      <w:r>
        <w:rPr>
          <w:rStyle w:val="None"/>
          <w:rFonts w:ascii="Helvetica Neue" w:hAnsi="Helvetica Neue"/>
          <w:b/>
          <w:bCs/>
          <w:shd w:val="clear" w:color="auto" w:fill="FFFFFF"/>
          <w:lang w:val="en-US"/>
        </w:rPr>
        <w:t>Add new policy</w:t>
      </w:r>
      <w:del w:id="307" w:author="Tony Firkins" w:date="2023-05-18T08:11:00Z">
        <w:r w:rsidR="008A7EAF" w:rsidRPr="00B11C71">
          <w:rPr>
            <w:rFonts w:eastAsia="Times New Roman" w:cstheme="minorHAnsi"/>
            <w:color w:val="212529"/>
          </w:rPr>
          <w:delText> </w:delText>
        </w:r>
      </w:del>
    </w:p>
    <w:p w14:paraId="03114511" w14:textId="77777777" w:rsidR="00B81491" w:rsidRDefault="007E6A76">
      <w:pPr>
        <w:pStyle w:val="Body"/>
        <w:rPr>
          <w:rStyle w:val="None"/>
          <w:rFonts w:ascii="Helvetica Neue" w:eastAsia="Helvetica Neue" w:hAnsi="Helvetica Neue" w:cs="Helvetica Neue"/>
          <w:shd w:val="clear" w:color="auto" w:fill="FFFFFF"/>
        </w:rPr>
      </w:pPr>
      <w:r>
        <w:rPr>
          <w:rStyle w:val="None"/>
          <w:rFonts w:ascii="Helvetica Neue" w:hAnsi="Helvetica Neue"/>
          <w:shd w:val="clear" w:color="auto" w:fill="FFFFFF"/>
          <w:lang w:val="en-US"/>
        </w:rPr>
        <w:t>“EN017 Solar Photovoltaic will largely be deployed on roofs</w:t>
      </w:r>
      <w:r>
        <w:rPr>
          <w:rStyle w:val="None"/>
          <w:rFonts w:ascii="Helvetica Neue" w:hAnsi="Helvetica Neue"/>
          <w:shd w:val="clear" w:color="auto" w:fill="FFFFFF"/>
        </w:rPr>
        <w:t xml:space="preserve">. </w:t>
      </w:r>
      <w:r>
        <w:rPr>
          <w:rStyle w:val="None"/>
          <w:rFonts w:ascii="Helvetica Neue" w:hAnsi="Helvetica Neue"/>
          <w:shd w:val="clear" w:color="auto" w:fill="FFFFFF"/>
          <w:lang w:val="en-US"/>
        </w:rPr>
        <w:t>Solar farms will only be deployed on land where there is no better use of that land (see LD401).</w:t>
      </w:r>
      <w:proofErr w:type="gramStart"/>
      <w:r>
        <w:rPr>
          <w:rStyle w:val="None"/>
          <w:rFonts w:ascii="Helvetica Neue" w:hAnsi="Helvetica Neue"/>
          <w:shd w:val="clear" w:color="auto" w:fill="FFFFFF"/>
          <w:lang w:val="en-US"/>
        </w:rPr>
        <w:t>”</w:t>
      </w:r>
      <w:r>
        <w:rPr>
          <w:rStyle w:val="None"/>
          <w:rFonts w:ascii="Helvetica Neue" w:hAnsi="Helvetica Neue"/>
          <w:shd w:val="clear" w:color="auto" w:fill="FFFFFF"/>
        </w:rPr>
        <w:t>.</w:t>
      </w:r>
      <w:proofErr w:type="gramEnd"/>
      <w:ins w:id="308" w:author="Tony Firkins" w:date="2023-05-18T08:11:00Z">
        <w:r>
          <w:rPr>
            <w:rStyle w:val="None"/>
            <w:rFonts w:ascii="Helvetica Neue" w:hAnsi="Helvetica Neue"/>
            <w:shd w:val="clear" w:color="auto" w:fill="FFFFFF"/>
          </w:rPr>
          <w:t xml:space="preserve"> </w:t>
        </w:r>
      </w:ins>
      <w:commentRangeEnd w:id="306"/>
      <w:r w:rsidR="005F377E">
        <w:rPr>
          <w:rStyle w:val="CommentReference"/>
          <w:rFonts w:cs="Times New Roman"/>
          <w:color w:val="auto"/>
          <w:lang w:val="en-US" w:eastAsia="en-US"/>
          <w14:textOutline w14:w="0" w14:cap="rnd" w14:cmpd="sng" w14:algn="ctr">
            <w14:noFill/>
            <w14:prstDash w14:val="solid"/>
            <w14:bevel/>
          </w14:textOutline>
        </w:rPr>
        <w:commentReference w:id="306"/>
      </w:r>
    </w:p>
    <w:p w14:paraId="4893488F" w14:textId="77777777" w:rsidR="00B81491" w:rsidRDefault="00B81491">
      <w:pPr>
        <w:pStyle w:val="Body"/>
        <w:rPr>
          <w:ins w:id="310" w:author="Tony Firkins" w:date="2023-05-18T08:11:00Z"/>
          <w:rStyle w:val="None"/>
          <w:rFonts w:ascii="Helvetica Neue" w:eastAsia="Helvetica Neue" w:hAnsi="Helvetica Neue" w:cs="Helvetica Neue"/>
          <w:shd w:val="clear" w:color="auto" w:fill="FFFFFF"/>
        </w:rPr>
      </w:pPr>
    </w:p>
    <w:p w14:paraId="5553764F" w14:textId="77777777" w:rsidR="00B81491" w:rsidRDefault="007E6A76">
      <w:pPr>
        <w:pStyle w:val="Body"/>
        <w:rPr>
          <w:rStyle w:val="None"/>
          <w:rFonts w:ascii="Helvetica Neue" w:eastAsia="Helvetica Neue" w:hAnsi="Helvetica Neue" w:cs="Helvetica Neue"/>
          <w:b/>
          <w:bCs/>
          <w:shd w:val="clear" w:color="auto" w:fill="FFFFFF"/>
        </w:rPr>
      </w:pPr>
      <w:bookmarkStart w:id="311" w:name="_Toc127548340"/>
      <w:r>
        <w:rPr>
          <w:rStyle w:val="None"/>
          <w:rFonts w:ascii="Helvetica Neue" w:hAnsi="Helvetica Neue"/>
          <w:b/>
          <w:bCs/>
          <w:shd w:val="clear" w:color="auto" w:fill="FFFFFF"/>
          <w:lang w:val="en-US"/>
        </w:rPr>
        <w:t>Food and Agriculture</w:t>
      </w:r>
      <w:bookmarkEnd w:id="311"/>
    </w:p>
    <w:p w14:paraId="7DEE95CE" w14:textId="524C177D" w:rsidR="00B81491" w:rsidRDefault="007E6A76">
      <w:pPr>
        <w:pStyle w:val="Body"/>
        <w:rPr>
          <w:ins w:id="312" w:author="Tony Firkins" w:date="2023-05-18T08:11:00Z"/>
          <w:rStyle w:val="None"/>
          <w:rFonts w:ascii="Helvetica Neue" w:eastAsia="Helvetica Neue" w:hAnsi="Helvetica Neue" w:cs="Helvetica Neue"/>
          <w:b/>
          <w:bCs/>
          <w:shd w:val="clear" w:color="auto" w:fill="FFFFFF"/>
        </w:rPr>
      </w:pPr>
      <w:r>
        <w:rPr>
          <w:rStyle w:val="None"/>
          <w:rFonts w:ascii="Helvetica Neue" w:hAnsi="Helvetica Neue"/>
          <w:b/>
          <w:bCs/>
          <w:shd w:val="clear" w:color="auto" w:fill="FFFFFF"/>
          <w:lang w:val="en-US"/>
        </w:rPr>
        <w:t>FA203 currently reads:</w:t>
      </w:r>
      <w:del w:id="313" w:author="Tony Firkins" w:date="2023-05-18T08:11:00Z">
        <w:r w:rsidR="008A7EAF" w:rsidRPr="00B11C71">
          <w:rPr>
            <w:rFonts w:eastAsia="Times New Roman" w:cstheme="minorHAnsi"/>
            <w:color w:val="212529"/>
          </w:rPr>
          <w:br/>
        </w:r>
      </w:del>
    </w:p>
    <w:p w14:paraId="44F5E943" w14:textId="77777777" w:rsidR="00B81491" w:rsidRDefault="007E6A76">
      <w:pPr>
        <w:pStyle w:val="Body"/>
        <w:rPr>
          <w:rStyle w:val="None"/>
          <w:rFonts w:ascii="Helvetica Neue" w:eastAsia="Helvetica Neue" w:hAnsi="Helvetica Neue" w:cs="Helvetica Neue"/>
          <w:shd w:val="clear" w:color="auto" w:fill="FFFFFF"/>
        </w:rPr>
      </w:pPr>
      <w:r>
        <w:rPr>
          <w:rStyle w:val="None"/>
          <w:rFonts w:ascii="Helvetica Neue" w:hAnsi="Helvetica Neue"/>
          <w:shd w:val="clear" w:color="auto" w:fill="FFFFFF"/>
          <w:lang w:val="en-US"/>
        </w:rPr>
        <w:t>“FA203 Financial Support for Food and Farming – access to nutritious food is a right which should be upheld and so we will use public funds to support the production of wholesome food in environmentally and socially sustainable ways</w:t>
      </w:r>
      <w:r>
        <w:rPr>
          <w:rStyle w:val="None"/>
          <w:rFonts w:ascii="Helvetica Neue" w:hAnsi="Helvetica Neue"/>
          <w:shd w:val="clear" w:color="auto" w:fill="FFFFFF"/>
        </w:rPr>
        <w:t>.</w:t>
      </w:r>
      <w:ins w:id="314" w:author="Tony Firkins" w:date="2023-05-18T08:11:00Z">
        <w:r>
          <w:rPr>
            <w:rStyle w:val="None"/>
            <w:rFonts w:ascii="Helvetica Neue" w:hAnsi="Helvetica Neue"/>
            <w:shd w:val="clear" w:color="auto" w:fill="FFFFFF"/>
          </w:rPr>
          <w:t xml:space="preserve">  </w:t>
        </w:r>
      </w:ins>
    </w:p>
    <w:p w14:paraId="290278B2" w14:textId="77777777" w:rsidR="00B81491" w:rsidRDefault="007E6A76">
      <w:pPr>
        <w:pStyle w:val="Body"/>
        <w:numPr>
          <w:ilvl w:val="0"/>
          <w:numId w:val="16"/>
        </w:numPr>
        <w:rPr>
          <w:lang w:val="en-US"/>
        </w:rPr>
      </w:pPr>
      <w:r>
        <w:rPr>
          <w:rStyle w:val="None"/>
          <w:rFonts w:ascii="Helvetica Neue" w:hAnsi="Helvetica Neue"/>
          <w:shd w:val="clear" w:color="auto" w:fill="FFFFFF"/>
          <w:lang w:val="en-US"/>
        </w:rPr>
        <w:lastRenderedPageBreak/>
        <w:t>We will change the basis of agriculture support toward supporting a combination of sustained, fairly rewarded employment, , producing nutritious food, reducing greenhouse gas emissions, high standards of animal welfare, enhancing wildlife habitats, providing ecosystem services and promoting a transition to non-chemical methods of farming</w:t>
      </w:r>
      <w:r>
        <w:rPr>
          <w:rStyle w:val="None"/>
          <w:rFonts w:ascii="Helvetica Neue" w:hAnsi="Helvetica Neue"/>
          <w:shd w:val="clear" w:color="auto" w:fill="FFFFFF"/>
        </w:rPr>
        <w:t>.</w:t>
      </w:r>
      <w:ins w:id="315" w:author="Tony Firkins" w:date="2023-05-18T08:11:00Z">
        <w:r>
          <w:rPr>
            <w:rStyle w:val="None"/>
            <w:rFonts w:ascii="Helvetica Neue" w:hAnsi="Helvetica Neue"/>
            <w:shd w:val="clear" w:color="auto" w:fill="FFFFFF"/>
          </w:rPr>
          <w:t xml:space="preserve"> </w:t>
        </w:r>
      </w:ins>
    </w:p>
    <w:p w14:paraId="5EDD17D5" w14:textId="77777777" w:rsidR="00B81491" w:rsidRDefault="007E6A76">
      <w:pPr>
        <w:pStyle w:val="Body"/>
        <w:numPr>
          <w:ilvl w:val="0"/>
          <w:numId w:val="16"/>
        </w:numPr>
        <w:rPr>
          <w:lang w:val="en-US"/>
        </w:rPr>
      </w:pPr>
      <w:r>
        <w:rPr>
          <w:rStyle w:val="None"/>
          <w:rFonts w:ascii="Helvetica Neue" w:hAnsi="Helvetica Neue"/>
          <w:shd w:val="clear" w:color="auto" w:fill="FFFFFF"/>
          <w:lang w:val="en-US"/>
        </w:rPr>
        <w:t>We will develop a mechanism to intervene, when necessary to ensure that prices and incomes are fair and sustainable throughout the food system</w:t>
      </w:r>
      <w:r>
        <w:rPr>
          <w:rStyle w:val="None"/>
          <w:rFonts w:ascii="Helvetica Neue" w:hAnsi="Helvetica Neue"/>
          <w:shd w:val="clear" w:color="auto" w:fill="FFFFFF"/>
        </w:rPr>
        <w:t>.</w:t>
      </w:r>
      <w:ins w:id="316" w:author="Tony Firkins" w:date="2023-05-18T08:11:00Z">
        <w:r>
          <w:rPr>
            <w:rStyle w:val="None"/>
            <w:rFonts w:ascii="Helvetica Neue" w:hAnsi="Helvetica Neue"/>
            <w:shd w:val="clear" w:color="auto" w:fill="FFFFFF"/>
          </w:rPr>
          <w:t xml:space="preserve"> </w:t>
        </w:r>
      </w:ins>
    </w:p>
    <w:p w14:paraId="62E8380B" w14:textId="77777777" w:rsidR="00B81491" w:rsidRDefault="007E6A76">
      <w:pPr>
        <w:pStyle w:val="Body"/>
        <w:numPr>
          <w:ilvl w:val="0"/>
          <w:numId w:val="16"/>
        </w:numPr>
        <w:rPr>
          <w:lang w:val="en-US"/>
        </w:rPr>
      </w:pPr>
      <w:r>
        <w:rPr>
          <w:rStyle w:val="None"/>
          <w:rFonts w:ascii="Helvetica Neue" w:hAnsi="Helvetica Neue"/>
          <w:shd w:val="clear" w:color="auto" w:fill="FFFFFF"/>
          <w:lang w:val="en-US"/>
        </w:rPr>
        <w:t>As a condition of public support farmers and growers should declare the production methods and inputs that they use and this information will be made publicly available</w:t>
      </w:r>
      <w:r>
        <w:rPr>
          <w:rStyle w:val="None"/>
          <w:rFonts w:ascii="Helvetica Neue" w:hAnsi="Helvetica Neue"/>
          <w:shd w:val="clear" w:color="auto" w:fill="FFFFFF"/>
        </w:rPr>
        <w:t>.</w:t>
      </w:r>
      <w:ins w:id="317" w:author="Tony Firkins" w:date="2023-05-18T08:11:00Z">
        <w:r>
          <w:rPr>
            <w:rStyle w:val="None"/>
            <w:rFonts w:ascii="Helvetica Neue" w:hAnsi="Helvetica Neue"/>
            <w:shd w:val="clear" w:color="auto" w:fill="FFFFFF"/>
          </w:rPr>
          <w:t xml:space="preserve">  </w:t>
        </w:r>
      </w:ins>
    </w:p>
    <w:p w14:paraId="01BAECE5" w14:textId="77777777" w:rsidR="00B81491" w:rsidRDefault="007E6A76">
      <w:pPr>
        <w:pStyle w:val="Body"/>
        <w:numPr>
          <w:ilvl w:val="0"/>
          <w:numId w:val="16"/>
        </w:numPr>
        <w:rPr>
          <w:lang w:val="en-US"/>
        </w:rPr>
      </w:pPr>
      <w:r>
        <w:rPr>
          <w:rStyle w:val="None"/>
          <w:rFonts w:ascii="Helvetica Neue" w:hAnsi="Helvetica Neue"/>
          <w:shd w:val="clear" w:color="auto" w:fill="FFFFFF"/>
          <w:lang w:val="en-US"/>
        </w:rPr>
        <w:t>We will encourage new entrants to agriculture and horticulture and enable access to land and the provision of the necessary finance and training.”</w:t>
      </w:r>
    </w:p>
    <w:p w14:paraId="7B1EBA12" w14:textId="77777777" w:rsidR="00B81491" w:rsidRDefault="00B81491">
      <w:pPr>
        <w:pStyle w:val="Body"/>
        <w:rPr>
          <w:ins w:id="318" w:author="Tony Firkins" w:date="2023-05-18T08:11:00Z"/>
          <w:rStyle w:val="None"/>
          <w:rFonts w:ascii="Helvetica Neue" w:eastAsia="Helvetica Neue" w:hAnsi="Helvetica Neue" w:cs="Helvetica Neue"/>
          <w:shd w:val="clear" w:color="auto" w:fill="FFFFFF"/>
        </w:rPr>
      </w:pPr>
    </w:p>
    <w:p w14:paraId="64D53D2D" w14:textId="4C2DE84E" w:rsidR="00B81491" w:rsidRDefault="007E6A76">
      <w:pPr>
        <w:pStyle w:val="Body"/>
        <w:rPr>
          <w:ins w:id="319" w:author="Tony Firkins" w:date="2023-05-18T08:11:00Z"/>
          <w:rStyle w:val="None"/>
          <w:rFonts w:ascii="Helvetica Neue" w:eastAsia="Helvetica Neue" w:hAnsi="Helvetica Neue" w:cs="Helvetica Neue"/>
          <w:b/>
          <w:bCs/>
          <w:shd w:val="clear" w:color="auto" w:fill="FFFFFF"/>
        </w:rPr>
      </w:pPr>
      <w:r>
        <w:rPr>
          <w:rStyle w:val="None"/>
          <w:rFonts w:ascii="Helvetica Neue" w:hAnsi="Helvetica Neue"/>
          <w:b/>
          <w:bCs/>
          <w:shd w:val="clear" w:color="auto" w:fill="FFFFFF"/>
          <w:lang w:val="en-US"/>
        </w:rPr>
        <w:t>In the first bullet point under FA203, delete the following:</w:t>
      </w:r>
      <w:del w:id="320" w:author="Tony Firkins" w:date="2023-05-18T08:11:00Z">
        <w:r w:rsidR="008A7EAF" w:rsidRPr="00B11C71">
          <w:rPr>
            <w:rFonts w:eastAsia="Times New Roman" w:cstheme="minorHAnsi"/>
            <w:color w:val="212529"/>
          </w:rPr>
          <w:delText> </w:delText>
        </w:r>
      </w:del>
    </w:p>
    <w:p w14:paraId="6398C2AF" w14:textId="1835E6A2" w:rsidR="00B81491" w:rsidRDefault="007E6A76">
      <w:pPr>
        <w:pStyle w:val="Body"/>
        <w:rPr>
          <w:ins w:id="321" w:author="Tony Firkins" w:date="2023-05-18T08:11:00Z"/>
          <w:rStyle w:val="None"/>
          <w:rFonts w:ascii="Helvetica Neue" w:eastAsia="Helvetica Neue" w:hAnsi="Helvetica Neue" w:cs="Helvetica Neue"/>
          <w:shd w:val="clear" w:color="auto" w:fill="FFFFFF"/>
        </w:rPr>
      </w:pPr>
      <w:r>
        <w:rPr>
          <w:rStyle w:val="None"/>
          <w:rFonts w:ascii="Helvetica Neue" w:hAnsi="Helvetica Neue"/>
          <w:shd w:val="clear" w:color="auto" w:fill="FFFFFF"/>
          <w:lang w:val="en-US"/>
        </w:rPr>
        <w:t>“We will change the basis of agriculture support toward supporting a combination of sustained, fairly rewarded employment, , producing nutritious food, reducing greenhouse gas emissions, high standards of animal welfare, enhancing wildlife habitats, providing ecosystem services and promoting a transition to non-chemical methods of farming.”</w:t>
      </w:r>
      <w:del w:id="322" w:author="Tony Firkins" w:date="2023-05-18T08:11:00Z">
        <w:r w:rsidR="008A7EAF" w:rsidRPr="00B11C71">
          <w:rPr>
            <w:rFonts w:eastAsia="Times New Roman" w:cstheme="minorHAnsi"/>
            <w:color w:val="212529"/>
          </w:rPr>
          <w:br/>
        </w:r>
      </w:del>
    </w:p>
    <w:p w14:paraId="76719D85" w14:textId="66DD96B6" w:rsidR="00B81491" w:rsidRDefault="007E6A76">
      <w:pPr>
        <w:pStyle w:val="Body"/>
        <w:rPr>
          <w:ins w:id="323" w:author="Tony Firkins" w:date="2023-05-18T08:11:00Z"/>
          <w:rStyle w:val="None"/>
          <w:rFonts w:ascii="Helvetica Neue" w:eastAsia="Helvetica Neue" w:hAnsi="Helvetica Neue" w:cs="Helvetica Neue"/>
          <w:b/>
          <w:bCs/>
          <w:shd w:val="clear" w:color="auto" w:fill="FFFFFF"/>
        </w:rPr>
      </w:pPr>
      <w:r>
        <w:rPr>
          <w:rStyle w:val="None"/>
          <w:rFonts w:ascii="Helvetica Neue" w:hAnsi="Helvetica Neue"/>
          <w:b/>
          <w:bCs/>
          <w:shd w:val="clear" w:color="auto" w:fill="FFFFFF"/>
          <w:lang w:val="en-US"/>
        </w:rPr>
        <w:t>And replace with:</w:t>
      </w:r>
      <w:del w:id="324" w:author="Tony Firkins" w:date="2023-05-18T08:11:00Z">
        <w:r w:rsidR="008A7EAF" w:rsidRPr="00B11C71">
          <w:rPr>
            <w:rFonts w:eastAsia="Times New Roman" w:cstheme="minorHAnsi"/>
            <w:color w:val="212529"/>
          </w:rPr>
          <w:delText> </w:delText>
        </w:r>
      </w:del>
    </w:p>
    <w:p w14:paraId="7FB4F15F" w14:textId="5DEBB75B" w:rsidR="00B81491" w:rsidRDefault="007E6A76">
      <w:pPr>
        <w:pStyle w:val="Body"/>
        <w:rPr>
          <w:rStyle w:val="None"/>
          <w:rFonts w:ascii="Helvetica Neue" w:eastAsia="Helvetica Neue" w:hAnsi="Helvetica Neue" w:cs="Helvetica Neue"/>
          <w:shd w:val="clear" w:color="auto" w:fill="FFFFFF"/>
        </w:rPr>
      </w:pPr>
      <w:r>
        <w:rPr>
          <w:rStyle w:val="None"/>
          <w:rFonts w:ascii="Helvetica Neue" w:hAnsi="Helvetica Neue"/>
          <w:shd w:val="clear" w:color="auto" w:fill="FFFFFF"/>
          <w:lang w:val="en-US"/>
        </w:rPr>
        <w:t xml:space="preserve">“Agriculture support will be provided by the Land Management Investment and Support scheme (see </w:t>
      </w:r>
      <w:ins w:id="325" w:author="Tony Firkins" w:date="2023-05-18T08:11:00Z">
        <w:r>
          <w:rPr>
            <w:rStyle w:val="None"/>
            <w:rFonts w:ascii="Helvetica Neue" w:hAnsi="Helvetica Neue"/>
            <w:shd w:val="clear" w:color="auto" w:fill="FFFFFF"/>
            <w:lang w:val="en-US"/>
          </w:rPr>
          <w:t xml:space="preserve">LD502, </w:t>
        </w:r>
      </w:ins>
      <w:r>
        <w:rPr>
          <w:rStyle w:val="None"/>
          <w:rFonts w:ascii="Helvetica Neue" w:hAnsi="Helvetica Neue"/>
          <w:shd w:val="clear" w:color="auto" w:fill="FFFFFF"/>
          <w:lang w:val="en-US"/>
        </w:rPr>
        <w:t xml:space="preserve">LD505). This will encourage a combination of sustained and fairly rewarded employment, producing nutritious food, reducing greenhouse gas emissions, high standards of animal welfare, enhancing wildlife habitats, the providing of ecosystem services and </w:t>
      </w:r>
      <w:del w:id="326" w:author="Tony Firkins" w:date="2023-05-18T08:11:00Z">
        <w:r w:rsidR="008A7EAF" w:rsidRPr="00B11C71">
          <w:rPr>
            <w:rFonts w:eastAsia="Times New Roman" w:cstheme="minorHAnsi"/>
            <w:color w:val="212529"/>
          </w:rPr>
          <w:delText xml:space="preserve">the </w:delText>
        </w:r>
      </w:del>
      <w:r>
        <w:rPr>
          <w:rStyle w:val="None"/>
          <w:rFonts w:ascii="Helvetica Neue" w:hAnsi="Helvetica Neue"/>
          <w:shd w:val="clear" w:color="auto" w:fill="FFFFFF"/>
          <w:lang w:val="en-US"/>
        </w:rPr>
        <w:t>promoting a transition to non-chemical methods of farming.”</w:t>
      </w:r>
    </w:p>
    <w:p w14:paraId="5B9CC5AB" w14:textId="77777777" w:rsidR="00B81491" w:rsidRDefault="00B81491">
      <w:pPr>
        <w:pStyle w:val="Body"/>
        <w:rPr>
          <w:ins w:id="327" w:author="Tony Firkins" w:date="2023-05-18T08:11:00Z"/>
          <w:rStyle w:val="None"/>
          <w:rFonts w:ascii="Helvetica Neue" w:eastAsia="Helvetica Neue" w:hAnsi="Helvetica Neue" w:cs="Helvetica Neue"/>
          <w:shd w:val="clear" w:color="auto" w:fill="FFFFFF"/>
        </w:rPr>
      </w:pPr>
    </w:p>
    <w:p w14:paraId="28580A36" w14:textId="36E605D6" w:rsidR="00B81491" w:rsidRDefault="007E6A76">
      <w:pPr>
        <w:pStyle w:val="Body"/>
        <w:spacing w:after="140"/>
        <w:rPr>
          <w:ins w:id="328" w:author="Tony Firkins" w:date="2023-05-18T08:11:00Z"/>
          <w:rStyle w:val="None"/>
          <w:rFonts w:ascii="Helvetica Neue" w:eastAsia="Helvetica Neue" w:hAnsi="Helvetica Neue" w:cs="Helvetica Neue"/>
          <w:b/>
          <w:bCs/>
          <w:shd w:val="clear" w:color="auto" w:fill="FFFFFF"/>
        </w:rPr>
      </w:pPr>
      <w:r>
        <w:rPr>
          <w:rStyle w:val="None"/>
          <w:rFonts w:ascii="Helvetica Neue" w:hAnsi="Helvetica Neue"/>
          <w:b/>
          <w:bCs/>
          <w:shd w:val="clear" w:color="auto" w:fill="FFFFFF"/>
          <w:lang w:val="en-US"/>
        </w:rPr>
        <w:t>FA204 (first bullet) currently reads,</w:t>
      </w:r>
      <w:del w:id="329" w:author="Tony Firkins" w:date="2023-05-18T08:11:00Z">
        <w:r w:rsidR="008A7EAF" w:rsidRPr="00B11C71">
          <w:rPr>
            <w:rFonts w:eastAsia="Times New Roman" w:cstheme="minorHAnsi"/>
            <w:color w:val="212529"/>
          </w:rPr>
          <w:br/>
        </w:r>
      </w:del>
      <w:ins w:id="330" w:author="Tony Firkins" w:date="2023-05-18T08:11:00Z">
        <w:r>
          <w:rPr>
            <w:rStyle w:val="None"/>
            <w:rFonts w:ascii="Helvetica Neue" w:hAnsi="Helvetica Neue"/>
            <w:b/>
            <w:bCs/>
            <w:shd w:val="clear" w:color="auto" w:fill="FFFFFF"/>
            <w:lang w:val="en-US"/>
          </w:rPr>
          <w:t xml:space="preserve"> </w:t>
        </w:r>
      </w:ins>
    </w:p>
    <w:p w14:paraId="548C9255" w14:textId="77777777" w:rsidR="00B81491" w:rsidRDefault="007E6A76">
      <w:pPr>
        <w:pStyle w:val="Body"/>
        <w:rPr>
          <w:rStyle w:val="None"/>
          <w:rFonts w:ascii="Helvetica Neue" w:eastAsia="Helvetica Neue" w:hAnsi="Helvetica Neue" w:cs="Helvetica Neue"/>
          <w:shd w:val="clear" w:color="auto" w:fill="FFFFFF"/>
        </w:rPr>
      </w:pPr>
      <w:r>
        <w:rPr>
          <w:rStyle w:val="None"/>
          <w:rFonts w:ascii="Helvetica Neue" w:hAnsi="Helvetica Neue"/>
          <w:shd w:val="clear" w:color="auto" w:fill="FFFFFF"/>
          <w:lang w:val="en-US"/>
        </w:rPr>
        <w:t>“</w:t>
      </w:r>
      <w:r>
        <w:rPr>
          <w:rStyle w:val="None"/>
          <w:rFonts w:ascii="Helvetica Neue" w:hAnsi="Helvetica Neue"/>
          <w:shd w:val="clear" w:color="auto" w:fill="FFFFFF"/>
          <w:lang w:val="da-DK"/>
        </w:rPr>
        <w:t xml:space="preserve">Intermediary Bodies </w:t>
      </w:r>
      <w:r>
        <w:rPr>
          <w:rStyle w:val="None"/>
          <w:rFonts w:ascii="Helvetica Neue" w:hAnsi="Helvetica Neue"/>
          <w:shd w:val="clear" w:color="auto" w:fill="FFFFFF"/>
          <w:lang w:val="en-US"/>
        </w:rPr>
        <w:t xml:space="preserve">– in order to achieve the required transformation of the Food and Agriculture Systems we will need to establish an </w:t>
      </w:r>
      <w:proofErr w:type="spellStart"/>
      <w:r>
        <w:rPr>
          <w:rStyle w:val="None"/>
          <w:rFonts w:ascii="Helvetica Neue" w:hAnsi="Helvetica Neue"/>
          <w:shd w:val="clear" w:color="auto" w:fill="FFFFFF"/>
          <w:lang w:val="en-US"/>
        </w:rPr>
        <w:t>organisational</w:t>
      </w:r>
      <w:proofErr w:type="spellEnd"/>
      <w:r>
        <w:rPr>
          <w:rStyle w:val="None"/>
          <w:rFonts w:ascii="Helvetica Neue" w:hAnsi="Helvetica Neue"/>
          <w:shd w:val="clear" w:color="auto" w:fill="FFFFFF"/>
          <w:lang w:val="en-US"/>
        </w:rPr>
        <w:t xml:space="preserve"> infrastructure to support and sustain the changes</w:t>
      </w:r>
      <w:r>
        <w:rPr>
          <w:rStyle w:val="None"/>
          <w:rFonts w:ascii="Helvetica Neue" w:hAnsi="Helvetica Neue"/>
          <w:shd w:val="clear" w:color="auto" w:fill="FFFFFF"/>
        </w:rPr>
        <w:t xml:space="preserve">. </w:t>
      </w:r>
      <w:r>
        <w:rPr>
          <w:rStyle w:val="None"/>
          <w:rFonts w:ascii="Helvetica Neue" w:hAnsi="Helvetica Neue"/>
          <w:shd w:val="clear" w:color="auto" w:fill="FFFFFF"/>
          <w:lang w:val="en-US"/>
        </w:rPr>
        <w:t>We will:</w:t>
      </w:r>
      <w:ins w:id="331" w:author="Tony Firkins" w:date="2023-05-18T08:11:00Z">
        <w:r>
          <w:rPr>
            <w:rStyle w:val="None"/>
            <w:rFonts w:ascii="Helvetica Neue" w:hAnsi="Helvetica Neue"/>
            <w:shd w:val="clear" w:color="auto" w:fill="FFFFFF"/>
            <w:lang w:val="en-US"/>
          </w:rPr>
          <w:t xml:space="preserve"> </w:t>
        </w:r>
      </w:ins>
    </w:p>
    <w:p w14:paraId="2FD6A31E" w14:textId="77777777" w:rsidR="00B81491" w:rsidRDefault="007E6A76">
      <w:pPr>
        <w:pStyle w:val="Body"/>
        <w:numPr>
          <w:ilvl w:val="0"/>
          <w:numId w:val="18"/>
        </w:numPr>
        <w:spacing w:before="60" w:after="540"/>
        <w:ind w:right="240"/>
        <w:rPr>
          <w:rFonts w:ascii="Helvetica Neue" w:hAnsi="Helvetica Neue" w:hint="eastAsia"/>
          <w:lang w:val="en-US"/>
        </w:rPr>
      </w:pPr>
      <w:r>
        <w:rPr>
          <w:rStyle w:val="None"/>
          <w:rFonts w:ascii="Helvetica Neue" w:hAnsi="Helvetica Neue"/>
          <w:shd w:val="clear" w:color="auto" w:fill="FFFFFF"/>
          <w:lang w:val="en-US"/>
        </w:rPr>
        <w:t>Establish a Food and Agriculture Commission to develop and implement the structural and financial changes including changes to agriculture support, regulation and taxation that we propose to introduce.</w:t>
      </w:r>
      <w:proofErr w:type="gramStart"/>
      <w:r>
        <w:rPr>
          <w:rStyle w:val="None"/>
          <w:rFonts w:ascii="Helvetica Neue" w:hAnsi="Helvetica Neue"/>
          <w:shd w:val="clear" w:color="auto" w:fill="FFFFFF"/>
          <w:lang w:val="en-US"/>
        </w:rPr>
        <w:t>”</w:t>
      </w:r>
      <w:r>
        <w:rPr>
          <w:rStyle w:val="None"/>
          <w:rFonts w:ascii="Helvetica Neue" w:hAnsi="Helvetica Neue"/>
          <w:shd w:val="clear" w:color="auto" w:fill="FFFFFF"/>
        </w:rPr>
        <w:t>.</w:t>
      </w:r>
      <w:proofErr w:type="gramEnd"/>
      <w:ins w:id="332" w:author="Tony Firkins" w:date="2023-05-18T08:11:00Z">
        <w:r>
          <w:rPr>
            <w:rStyle w:val="None"/>
            <w:rFonts w:ascii="Helvetica Neue" w:hAnsi="Helvetica Neue"/>
            <w:shd w:val="clear" w:color="auto" w:fill="FFFFFF"/>
          </w:rPr>
          <w:t xml:space="preserve"> </w:t>
        </w:r>
      </w:ins>
    </w:p>
    <w:p w14:paraId="583C8060" w14:textId="77777777" w:rsidR="00B81491" w:rsidRDefault="007E6A76">
      <w:pPr>
        <w:pStyle w:val="Body"/>
        <w:rPr>
          <w:rStyle w:val="None"/>
          <w:rFonts w:ascii="Helvetica Neue" w:eastAsia="Helvetica Neue" w:hAnsi="Helvetica Neue" w:cs="Helvetica Neue"/>
          <w:shd w:val="clear" w:color="auto" w:fill="FFFFFF"/>
        </w:rPr>
      </w:pPr>
      <w:r>
        <w:rPr>
          <w:rStyle w:val="None"/>
          <w:rFonts w:ascii="Helvetica Neue" w:hAnsi="Helvetica Neue"/>
          <w:b/>
          <w:bCs/>
          <w:shd w:val="clear" w:color="auto" w:fill="FFFFFF"/>
          <w:lang w:val="en-US"/>
        </w:rPr>
        <w:t>To reflect the changes introduced in the new Land Chapter, replace with</w:t>
      </w:r>
      <w:ins w:id="333" w:author="Tony Firkins" w:date="2023-05-18T08:11:00Z">
        <w:r>
          <w:rPr>
            <w:rStyle w:val="None"/>
            <w:rFonts w:ascii="Helvetica Neue" w:hAnsi="Helvetica Neue"/>
            <w:b/>
            <w:bCs/>
            <w:shd w:val="clear" w:color="auto" w:fill="FFFFFF"/>
            <w:lang w:val="en-US"/>
          </w:rPr>
          <w:t xml:space="preserve"> </w:t>
        </w:r>
      </w:ins>
      <w:r>
        <w:rPr>
          <w:rStyle w:val="None"/>
          <w:rFonts w:ascii="Helvetica Neue" w:eastAsia="Helvetica Neue" w:hAnsi="Helvetica Neue" w:cs="Helvetica Neue"/>
          <w:shd w:val="clear" w:color="auto" w:fill="FFFFFF"/>
        </w:rPr>
        <w:br/>
      </w:r>
      <w:r>
        <w:rPr>
          <w:rStyle w:val="None"/>
          <w:rFonts w:ascii="Helvetica Neue" w:hAnsi="Helvetica Neue"/>
          <w:shd w:val="clear" w:color="auto" w:fill="FFFFFF"/>
          <w:lang w:val="en-US"/>
        </w:rPr>
        <w:t>“</w:t>
      </w:r>
      <w:r>
        <w:rPr>
          <w:rStyle w:val="None"/>
          <w:rFonts w:ascii="Helvetica Neue" w:hAnsi="Helvetica Neue"/>
          <w:shd w:val="clear" w:color="auto" w:fill="FFFFFF"/>
          <w:lang w:val="da-DK"/>
        </w:rPr>
        <w:t xml:space="preserve">Intermediary Bodies </w:t>
      </w:r>
      <w:r>
        <w:rPr>
          <w:rStyle w:val="None"/>
          <w:rFonts w:ascii="Helvetica Neue" w:hAnsi="Helvetica Neue"/>
          <w:shd w:val="clear" w:color="auto" w:fill="FFFFFF"/>
          <w:lang w:val="en-US"/>
        </w:rPr>
        <w:t xml:space="preserve">– in order to achieve the required transformation of the Food and Agriculture Systems we will need to establish an </w:t>
      </w:r>
      <w:proofErr w:type="spellStart"/>
      <w:r>
        <w:rPr>
          <w:rStyle w:val="None"/>
          <w:rFonts w:ascii="Helvetica Neue" w:hAnsi="Helvetica Neue"/>
          <w:shd w:val="clear" w:color="auto" w:fill="FFFFFF"/>
          <w:lang w:val="en-US"/>
        </w:rPr>
        <w:t>organisational</w:t>
      </w:r>
      <w:proofErr w:type="spellEnd"/>
      <w:r>
        <w:rPr>
          <w:rStyle w:val="None"/>
          <w:rFonts w:ascii="Helvetica Neue" w:hAnsi="Helvetica Neue"/>
          <w:shd w:val="clear" w:color="auto" w:fill="FFFFFF"/>
          <w:lang w:val="en-US"/>
        </w:rPr>
        <w:t xml:space="preserve"> infrastructure to support and sustain the changes</w:t>
      </w:r>
      <w:r>
        <w:rPr>
          <w:rStyle w:val="None"/>
          <w:rFonts w:ascii="Helvetica Neue" w:hAnsi="Helvetica Neue"/>
          <w:shd w:val="clear" w:color="auto" w:fill="FFFFFF"/>
        </w:rPr>
        <w:t xml:space="preserve">. </w:t>
      </w:r>
      <w:r>
        <w:rPr>
          <w:rStyle w:val="None"/>
          <w:rFonts w:ascii="Helvetica Neue" w:hAnsi="Helvetica Neue"/>
          <w:shd w:val="clear" w:color="auto" w:fill="FFFFFF"/>
          <w:lang w:val="en-US"/>
        </w:rPr>
        <w:t>We will:</w:t>
      </w:r>
      <w:ins w:id="334" w:author="Tony Firkins" w:date="2023-05-18T08:11:00Z">
        <w:r>
          <w:rPr>
            <w:rStyle w:val="None"/>
            <w:rFonts w:ascii="Helvetica Neue" w:hAnsi="Helvetica Neue"/>
            <w:shd w:val="clear" w:color="auto" w:fill="FFFFFF"/>
            <w:lang w:val="en-US"/>
          </w:rPr>
          <w:t xml:space="preserve"> </w:t>
        </w:r>
      </w:ins>
    </w:p>
    <w:p w14:paraId="2415D1D9" w14:textId="317AAC2C" w:rsidR="00B81491" w:rsidRDefault="007E6A76">
      <w:pPr>
        <w:pStyle w:val="Body"/>
        <w:numPr>
          <w:ilvl w:val="0"/>
          <w:numId w:val="20"/>
        </w:numPr>
        <w:ind w:right="240"/>
        <w:rPr>
          <w:rFonts w:ascii="Helvetica Neue" w:hAnsi="Helvetica Neue" w:hint="eastAsia"/>
          <w:lang w:val="en-US"/>
        </w:rPr>
      </w:pPr>
      <w:r>
        <w:rPr>
          <w:rStyle w:val="None"/>
          <w:rFonts w:ascii="Helvetica Neue" w:hAnsi="Helvetica Neue"/>
          <w:shd w:val="clear" w:color="auto" w:fill="FFFFFF"/>
          <w:lang w:val="en-US"/>
        </w:rPr>
        <w:t>Establish a Food and Agriculture Commission to develop and implement structural and financial changes, including changes to land management investment and support, regulation and taxation</w:t>
      </w:r>
      <w:r>
        <w:rPr>
          <w:rStyle w:val="None"/>
          <w:rFonts w:ascii="Helvetica Neue" w:hAnsi="Helvetica Neue"/>
          <w:shd w:val="clear" w:color="auto" w:fill="FFFFFF"/>
        </w:rPr>
        <w:t xml:space="preserve">. </w:t>
      </w:r>
      <w:r>
        <w:rPr>
          <w:rStyle w:val="None"/>
          <w:rFonts w:ascii="Helvetica Neue" w:hAnsi="Helvetica Neue"/>
          <w:shd w:val="clear" w:color="auto" w:fill="FFFFFF"/>
          <w:lang w:val="en-US"/>
        </w:rPr>
        <w:t>Changes will be delivered by the Department for Environment, Food and Rural Affairs (DEFRA) and the Forestry Commission (see</w:t>
      </w:r>
      <w:del w:id="335" w:author="Tony Firkins" w:date="2023-05-18T08:11:00Z">
        <w:r w:rsidR="008A7EAF" w:rsidRPr="00B11C71">
          <w:rPr>
            <w:rFonts w:eastAsia="Times New Roman" w:cstheme="minorHAnsi"/>
            <w:color w:val="212529"/>
          </w:rPr>
          <w:delText> </w:delText>
        </w:r>
      </w:del>
      <w:ins w:id="336" w:author="Tony Firkins" w:date="2023-05-18T08:11:00Z">
        <w:r>
          <w:rPr>
            <w:rStyle w:val="None"/>
            <w:rFonts w:ascii="Helvetica Neue" w:hAnsi="Helvetica Neue"/>
            <w:shd w:val="clear" w:color="auto" w:fill="FFFFFF"/>
            <w:lang w:val="en-US"/>
          </w:rPr>
          <w:t xml:space="preserve"> LD502, </w:t>
        </w:r>
      </w:ins>
      <w:r>
        <w:rPr>
          <w:rStyle w:val="None"/>
          <w:rFonts w:ascii="Helvetica Neue" w:hAnsi="Helvetica Neue"/>
          <w:shd w:val="clear" w:color="auto" w:fill="FFFFFF"/>
          <w:lang w:val="en-US"/>
        </w:rPr>
        <w:t>LD505)</w:t>
      </w:r>
      <w:ins w:id="337" w:author="Tony Firkins" w:date="2023-05-18T08:11:00Z">
        <w:r>
          <w:rPr>
            <w:rStyle w:val="None"/>
            <w:rFonts w:ascii="Helvetica Neue" w:hAnsi="Helvetica Neue"/>
            <w:b/>
            <w:bCs/>
            <w:shd w:val="clear" w:color="auto" w:fill="FFFFFF"/>
          </w:rPr>
          <w:t xml:space="preserve"> </w:t>
        </w:r>
      </w:ins>
    </w:p>
    <w:p w14:paraId="742025AE" w14:textId="77777777" w:rsidR="00B81491" w:rsidRDefault="00B81491">
      <w:pPr>
        <w:pStyle w:val="Body"/>
        <w:rPr>
          <w:ins w:id="338" w:author="Tony Firkins" w:date="2023-05-18T08:11:00Z"/>
          <w:rStyle w:val="None"/>
          <w:rFonts w:ascii="Helvetica Neue" w:eastAsia="Helvetica Neue" w:hAnsi="Helvetica Neue" w:cs="Helvetica Neue"/>
          <w:b/>
          <w:bCs/>
          <w:shd w:val="clear" w:color="auto" w:fill="FFFFFF"/>
        </w:rPr>
      </w:pPr>
    </w:p>
    <w:p w14:paraId="105278BA" w14:textId="4A2BEE1F" w:rsidR="00B81491" w:rsidRDefault="007E6A76">
      <w:pPr>
        <w:pStyle w:val="Body"/>
        <w:rPr>
          <w:ins w:id="339" w:author="Tony Firkins" w:date="2023-05-18T08:11:00Z"/>
          <w:rStyle w:val="None"/>
          <w:rFonts w:ascii="Helvetica Neue" w:eastAsia="Helvetica Neue" w:hAnsi="Helvetica Neue" w:cs="Helvetica Neue"/>
          <w:b/>
          <w:bCs/>
          <w:shd w:val="clear" w:color="auto" w:fill="FFFFFF"/>
        </w:rPr>
      </w:pPr>
      <w:r>
        <w:rPr>
          <w:rStyle w:val="None"/>
          <w:rFonts w:ascii="Helvetica Neue" w:hAnsi="Helvetica Neue"/>
          <w:b/>
          <w:bCs/>
          <w:shd w:val="clear" w:color="auto" w:fill="FFFFFF"/>
          <w:lang w:val="en-US"/>
        </w:rPr>
        <w:lastRenderedPageBreak/>
        <w:t>FA301 currently reads:</w:t>
      </w:r>
      <w:del w:id="340" w:author="Tony Firkins" w:date="2023-05-18T08:11:00Z">
        <w:r w:rsidR="008A7EAF" w:rsidRPr="00B11C71">
          <w:rPr>
            <w:rFonts w:eastAsia="Times New Roman" w:cstheme="minorHAnsi"/>
            <w:color w:val="212529"/>
          </w:rPr>
          <w:br/>
        </w:r>
      </w:del>
    </w:p>
    <w:p w14:paraId="46EE3C6E" w14:textId="77777777" w:rsidR="00B81491" w:rsidRDefault="007E6A76">
      <w:pPr>
        <w:pStyle w:val="Body"/>
        <w:rPr>
          <w:rStyle w:val="None"/>
          <w:rFonts w:ascii="Helvetica Neue" w:eastAsia="Helvetica Neue" w:hAnsi="Helvetica Neue" w:cs="Helvetica Neue"/>
          <w:shd w:val="clear" w:color="auto" w:fill="FFFFFF"/>
        </w:rPr>
      </w:pPr>
      <w:r>
        <w:rPr>
          <w:rStyle w:val="None"/>
          <w:rFonts w:ascii="Helvetica Neue" w:hAnsi="Helvetica Neue"/>
          <w:shd w:val="clear" w:color="auto" w:fill="FFFFFF"/>
          <w:lang w:val="en-US"/>
        </w:rPr>
        <w:t>“FA301 Food, Agriculture and Climate Change – climate change is the most profound challenge facing the planet. Agriculture and food production account for some 10% of UK greenhouse gas emissions. Soil is the most important carbon store in the UK.</w:t>
      </w:r>
    </w:p>
    <w:p w14:paraId="3C911F07" w14:textId="77777777" w:rsidR="00B81491" w:rsidRDefault="007E6A76">
      <w:pPr>
        <w:pStyle w:val="Body"/>
        <w:numPr>
          <w:ilvl w:val="0"/>
          <w:numId w:val="22"/>
        </w:numPr>
        <w:rPr>
          <w:lang w:val="en-US"/>
        </w:rPr>
      </w:pPr>
      <w:r>
        <w:rPr>
          <w:rStyle w:val="None"/>
          <w:rFonts w:ascii="Helvetica Neue" w:hAnsi="Helvetica Neue"/>
          <w:shd w:val="clear" w:color="auto" w:fill="FFFFFF"/>
          <w:lang w:val="en-US"/>
        </w:rPr>
        <w:t>All farmers will be supported through advice and guidance to manage their farms to reduce GHG emissions to net zero by 2030. Carbon sequestration will be one of the outcomes to attract payment under the revised farming support scheme.</w:t>
      </w:r>
    </w:p>
    <w:p w14:paraId="26602BEE" w14:textId="77777777" w:rsidR="00B81491" w:rsidRDefault="007E6A76">
      <w:pPr>
        <w:pStyle w:val="Body"/>
        <w:numPr>
          <w:ilvl w:val="0"/>
          <w:numId w:val="22"/>
        </w:numPr>
        <w:rPr>
          <w:lang w:val="en-US"/>
        </w:rPr>
      </w:pPr>
      <w:r>
        <w:rPr>
          <w:rStyle w:val="None"/>
          <w:rFonts w:ascii="Helvetica Neue" w:hAnsi="Helvetica Neue"/>
          <w:shd w:val="clear" w:color="auto" w:fill="FFFFFF"/>
          <w:lang w:val="en-US"/>
        </w:rPr>
        <w:t>We will set rigorous targets for GHG reductions, to reduce emissions to zero by 2030 across the Food and Agriculture System to cover farms and the whole supply, manufacturing and distribution system including imports.</w:t>
      </w:r>
    </w:p>
    <w:p w14:paraId="528221E0" w14:textId="77777777" w:rsidR="00B81491" w:rsidRDefault="007E6A76">
      <w:pPr>
        <w:pStyle w:val="Body"/>
        <w:numPr>
          <w:ilvl w:val="0"/>
          <w:numId w:val="22"/>
        </w:numPr>
        <w:rPr>
          <w:lang w:val="en-US"/>
        </w:rPr>
      </w:pPr>
      <w:r>
        <w:rPr>
          <w:rStyle w:val="None"/>
          <w:rFonts w:ascii="Helvetica Neue" w:hAnsi="Helvetica Neue"/>
          <w:shd w:val="clear" w:color="auto" w:fill="FFFFFF"/>
          <w:lang w:val="en-US"/>
        </w:rPr>
        <w:t>We will promote a move to a diet with significantly less meat consumption that will require fewer farm animals, reducing emissions from ruminant digestion and releasing areas of grassland for crops, forestry or wildlife.</w:t>
      </w:r>
    </w:p>
    <w:p w14:paraId="655A751A" w14:textId="77777777" w:rsidR="00B81491" w:rsidRDefault="007E6A76">
      <w:pPr>
        <w:pStyle w:val="Body"/>
        <w:numPr>
          <w:ilvl w:val="0"/>
          <w:numId w:val="22"/>
        </w:numPr>
        <w:rPr>
          <w:lang w:val="en-US"/>
        </w:rPr>
      </w:pPr>
      <w:r>
        <w:rPr>
          <w:rStyle w:val="None"/>
          <w:rFonts w:ascii="Helvetica Neue" w:hAnsi="Helvetica Neue"/>
          <w:shd w:val="clear" w:color="auto" w:fill="FFFFFF"/>
          <w:lang w:val="en-US"/>
        </w:rPr>
        <w:t>We will introduce a carbon tax and this will apply both to agricultural inputs and to agricultural products based on the net greenhouse gases released during their production.</w:t>
      </w:r>
    </w:p>
    <w:p w14:paraId="5A4B4168" w14:textId="77777777" w:rsidR="00B81491" w:rsidRDefault="007E6A76">
      <w:pPr>
        <w:pStyle w:val="Body"/>
        <w:numPr>
          <w:ilvl w:val="0"/>
          <w:numId w:val="22"/>
        </w:numPr>
        <w:rPr>
          <w:lang w:val="en-US"/>
        </w:rPr>
      </w:pPr>
      <w:r>
        <w:rPr>
          <w:rStyle w:val="None"/>
          <w:rFonts w:ascii="Helvetica Neue" w:hAnsi="Helvetica Neue"/>
          <w:shd w:val="clear" w:color="auto" w:fill="FFFFFF"/>
          <w:lang w:val="en-US"/>
        </w:rPr>
        <w:t>We support the development of appropriate renewable energy systems on farms; we will monitor the growing of crops specifically for fuel.</w:t>
      </w:r>
    </w:p>
    <w:p w14:paraId="14192041" w14:textId="77777777" w:rsidR="00B81491" w:rsidRDefault="007E6A76">
      <w:pPr>
        <w:pStyle w:val="Body"/>
        <w:numPr>
          <w:ilvl w:val="0"/>
          <w:numId w:val="22"/>
        </w:numPr>
        <w:rPr>
          <w:lang w:val="en-US"/>
        </w:rPr>
      </w:pPr>
      <w:r>
        <w:rPr>
          <w:rStyle w:val="None"/>
          <w:rFonts w:ascii="Helvetica Neue" w:hAnsi="Helvetica Neue"/>
          <w:shd w:val="clear" w:color="auto" w:fill="FFFFFF"/>
          <w:lang w:val="en-US"/>
        </w:rPr>
        <w:t>Lowland peat soils are vulnerable to erosion and carbon loss; we will support applied research to ensure that they are managed in a manner that reduces GHG emissions and returns them to being net sequesters of carbon.”</w:t>
      </w:r>
    </w:p>
    <w:p w14:paraId="22F71F8D" w14:textId="77777777" w:rsidR="00B81491" w:rsidRDefault="00B81491">
      <w:pPr>
        <w:pStyle w:val="Body"/>
        <w:rPr>
          <w:ins w:id="341" w:author="Tony Firkins" w:date="2023-05-18T08:11:00Z"/>
          <w:rStyle w:val="None"/>
          <w:rFonts w:ascii="Helvetica Neue" w:eastAsia="Helvetica Neue" w:hAnsi="Helvetica Neue" w:cs="Helvetica Neue"/>
          <w:shd w:val="clear" w:color="auto" w:fill="FFFFFF"/>
        </w:rPr>
      </w:pPr>
    </w:p>
    <w:p w14:paraId="7D823810" w14:textId="125B08CF" w:rsidR="00B81491" w:rsidRDefault="007E6A76">
      <w:pPr>
        <w:pStyle w:val="Body"/>
        <w:rPr>
          <w:ins w:id="342" w:author="Tony Firkins" w:date="2023-05-18T08:11:00Z"/>
          <w:rStyle w:val="None"/>
          <w:rFonts w:ascii="Helvetica Neue" w:eastAsia="Helvetica Neue" w:hAnsi="Helvetica Neue" w:cs="Helvetica Neue"/>
          <w:b/>
          <w:bCs/>
          <w:shd w:val="clear" w:color="auto" w:fill="FFFFFF"/>
        </w:rPr>
      </w:pPr>
      <w:r>
        <w:rPr>
          <w:rStyle w:val="None"/>
          <w:rFonts w:ascii="Helvetica Neue" w:hAnsi="Helvetica Neue"/>
          <w:b/>
          <w:bCs/>
          <w:shd w:val="clear" w:color="auto" w:fill="FFFFFF"/>
          <w:lang w:val="en-US"/>
        </w:rPr>
        <w:t>In the first bullet point under FA301, delete the second sentence:</w:t>
      </w:r>
      <w:del w:id="343" w:author="Tony Firkins" w:date="2023-05-18T08:11:00Z">
        <w:r w:rsidR="008A7EAF" w:rsidRPr="00B11C71">
          <w:rPr>
            <w:rFonts w:eastAsia="Times New Roman" w:cstheme="minorHAnsi"/>
            <w:color w:val="212529"/>
          </w:rPr>
          <w:br/>
        </w:r>
      </w:del>
    </w:p>
    <w:p w14:paraId="07ADC7D6" w14:textId="496DB61B" w:rsidR="00B81491" w:rsidRDefault="007E6A76">
      <w:pPr>
        <w:pStyle w:val="Body"/>
        <w:rPr>
          <w:ins w:id="344" w:author="Tony Firkins" w:date="2023-05-18T08:11:00Z"/>
          <w:rStyle w:val="None"/>
          <w:rFonts w:ascii="Helvetica Neue" w:eastAsia="Helvetica Neue" w:hAnsi="Helvetica Neue" w:cs="Helvetica Neue"/>
          <w:shd w:val="clear" w:color="auto" w:fill="FFFFFF"/>
        </w:rPr>
      </w:pPr>
      <w:r>
        <w:rPr>
          <w:rStyle w:val="None"/>
          <w:rFonts w:ascii="Helvetica Neue" w:hAnsi="Helvetica Neue"/>
          <w:shd w:val="clear" w:color="auto" w:fill="FFFFFF"/>
          <w:lang w:val="en-US"/>
        </w:rPr>
        <w:t>“Carbon sequestration will be one of the outcomes to attract payment under the revised farming support scheme.”</w:t>
      </w:r>
      <w:del w:id="345" w:author="Tony Firkins" w:date="2023-05-18T08:11:00Z">
        <w:r w:rsidR="008A7EAF" w:rsidRPr="00B11C71">
          <w:rPr>
            <w:rFonts w:eastAsia="Times New Roman" w:cstheme="minorHAnsi"/>
            <w:color w:val="212529"/>
          </w:rPr>
          <w:br/>
        </w:r>
      </w:del>
    </w:p>
    <w:p w14:paraId="30D8002F" w14:textId="10EFF989" w:rsidR="00B81491" w:rsidRDefault="007E6A76">
      <w:pPr>
        <w:pStyle w:val="Body"/>
        <w:rPr>
          <w:ins w:id="346" w:author="Tony Firkins" w:date="2023-05-18T08:11:00Z"/>
          <w:rStyle w:val="None"/>
          <w:rFonts w:ascii="Helvetica Neue" w:eastAsia="Helvetica Neue" w:hAnsi="Helvetica Neue" w:cs="Helvetica Neue"/>
          <w:b/>
          <w:bCs/>
          <w:shd w:val="clear" w:color="auto" w:fill="FFFFFF"/>
        </w:rPr>
      </w:pPr>
      <w:r>
        <w:rPr>
          <w:rStyle w:val="None"/>
          <w:rFonts w:ascii="Helvetica Neue" w:hAnsi="Helvetica Neue"/>
          <w:b/>
          <w:bCs/>
          <w:shd w:val="clear" w:color="auto" w:fill="FFFFFF"/>
          <w:lang w:val="en-US"/>
        </w:rPr>
        <w:t>And replace with:</w:t>
      </w:r>
      <w:del w:id="347" w:author="Tony Firkins" w:date="2023-05-18T08:11:00Z">
        <w:r w:rsidR="008A7EAF" w:rsidRPr="00B11C71">
          <w:rPr>
            <w:rFonts w:eastAsia="Times New Roman" w:cstheme="minorHAnsi"/>
            <w:color w:val="212529"/>
          </w:rPr>
          <w:br/>
        </w:r>
      </w:del>
    </w:p>
    <w:p w14:paraId="698BE1B0" w14:textId="77777777" w:rsidR="00B81491" w:rsidRDefault="007E6A76">
      <w:pPr>
        <w:pStyle w:val="Body"/>
        <w:rPr>
          <w:rStyle w:val="None"/>
          <w:rFonts w:ascii="Helvetica Neue" w:eastAsia="Helvetica Neue" w:hAnsi="Helvetica Neue" w:cs="Helvetica Neue"/>
          <w:shd w:val="clear" w:color="auto" w:fill="FFFFFF"/>
        </w:rPr>
      </w:pPr>
      <w:r>
        <w:rPr>
          <w:rStyle w:val="None"/>
          <w:rFonts w:ascii="Helvetica Neue" w:hAnsi="Helvetica Neue"/>
          <w:shd w:val="clear" w:color="auto" w:fill="FFFFFF"/>
          <w:lang w:val="en-US"/>
        </w:rPr>
        <w:t>“Land management investment and support will encourage food production, carbon sequestration and discourage greenhouse gas emissions from agricultural activities.”</w:t>
      </w:r>
    </w:p>
    <w:p w14:paraId="365E1C3E" w14:textId="77777777" w:rsidR="00B81491" w:rsidRDefault="00B81491">
      <w:pPr>
        <w:pStyle w:val="Body"/>
        <w:rPr>
          <w:ins w:id="348" w:author="Tony Firkins" w:date="2023-05-18T08:11:00Z"/>
          <w:rStyle w:val="None"/>
          <w:rFonts w:ascii="Helvetica Neue" w:eastAsia="Helvetica Neue" w:hAnsi="Helvetica Neue" w:cs="Helvetica Neue"/>
          <w:shd w:val="clear" w:color="auto" w:fill="FFFFFF"/>
        </w:rPr>
      </w:pPr>
    </w:p>
    <w:p w14:paraId="536E414D" w14:textId="6144BA6F" w:rsidR="00B81491" w:rsidRDefault="007E6A76">
      <w:pPr>
        <w:pStyle w:val="Body"/>
        <w:rPr>
          <w:ins w:id="349" w:author="Tony Firkins" w:date="2023-05-18T08:11:00Z"/>
          <w:rStyle w:val="None"/>
          <w:rFonts w:ascii="Helvetica Neue" w:eastAsia="Helvetica Neue" w:hAnsi="Helvetica Neue" w:cs="Helvetica Neue"/>
          <w:b/>
          <w:bCs/>
          <w:shd w:val="clear" w:color="auto" w:fill="FFFFFF"/>
        </w:rPr>
      </w:pPr>
      <w:r>
        <w:rPr>
          <w:rStyle w:val="None"/>
          <w:rFonts w:ascii="Helvetica Neue" w:hAnsi="Helvetica Neue"/>
          <w:b/>
          <w:bCs/>
          <w:shd w:val="clear" w:color="auto" w:fill="FFFFFF"/>
          <w:lang w:val="en-US"/>
        </w:rPr>
        <w:t>In the third bullet point under FA301, delete:</w:t>
      </w:r>
      <w:del w:id="350" w:author="Tony Firkins" w:date="2023-05-18T08:11:00Z">
        <w:r w:rsidR="008A7EAF" w:rsidRPr="00B11C71">
          <w:rPr>
            <w:rFonts w:eastAsia="Times New Roman" w:cstheme="minorHAnsi"/>
            <w:color w:val="212529"/>
          </w:rPr>
          <w:br/>
        </w:r>
      </w:del>
    </w:p>
    <w:p w14:paraId="47CC0B74" w14:textId="24B120F9" w:rsidR="00B81491" w:rsidRDefault="007E6A76">
      <w:pPr>
        <w:pStyle w:val="Body"/>
        <w:rPr>
          <w:ins w:id="351" w:author="Tony Firkins" w:date="2023-05-18T08:11:00Z"/>
          <w:rStyle w:val="None"/>
          <w:rFonts w:ascii="Helvetica Neue" w:eastAsia="Helvetica Neue" w:hAnsi="Helvetica Neue" w:cs="Helvetica Neue"/>
          <w:shd w:val="clear" w:color="auto" w:fill="FFFFFF"/>
        </w:rPr>
      </w:pPr>
      <w:r>
        <w:rPr>
          <w:rStyle w:val="None"/>
          <w:rFonts w:ascii="Helvetica Neue" w:hAnsi="Helvetica Neue"/>
          <w:shd w:val="clear" w:color="auto" w:fill="FFFFFF"/>
          <w:lang w:val="en-US"/>
        </w:rPr>
        <w:t>“We will promote a move to a diet with significantly less meat consumption that will require fewer farm animals, thus reducing emissions from ruminant digestion and releasing areas of grassland for crops, forestry or wildlife.”</w:t>
      </w:r>
      <w:del w:id="352" w:author="Tony Firkins" w:date="2023-05-18T08:11:00Z">
        <w:r w:rsidR="008A7EAF" w:rsidRPr="00B11C71">
          <w:rPr>
            <w:rFonts w:eastAsia="Times New Roman" w:cstheme="minorHAnsi"/>
            <w:color w:val="212529"/>
          </w:rPr>
          <w:br/>
        </w:r>
      </w:del>
    </w:p>
    <w:p w14:paraId="79E02ADE" w14:textId="3A4AB278" w:rsidR="00B81491" w:rsidRDefault="007E6A76">
      <w:pPr>
        <w:pStyle w:val="Body"/>
        <w:rPr>
          <w:ins w:id="353" w:author="Tony Firkins" w:date="2023-05-18T08:11:00Z"/>
          <w:rStyle w:val="None"/>
          <w:rFonts w:ascii="Helvetica Neue" w:eastAsia="Helvetica Neue" w:hAnsi="Helvetica Neue" w:cs="Helvetica Neue"/>
          <w:b/>
          <w:bCs/>
          <w:shd w:val="clear" w:color="auto" w:fill="FFFFFF"/>
        </w:rPr>
      </w:pPr>
      <w:r>
        <w:rPr>
          <w:rStyle w:val="None"/>
          <w:rFonts w:ascii="Helvetica Neue" w:hAnsi="Helvetica Neue"/>
          <w:b/>
          <w:bCs/>
          <w:shd w:val="clear" w:color="auto" w:fill="FFFFFF"/>
          <w:lang w:val="en-US"/>
        </w:rPr>
        <w:t>And replace with:</w:t>
      </w:r>
      <w:del w:id="354" w:author="Tony Firkins" w:date="2023-05-18T08:11:00Z">
        <w:r w:rsidR="008A7EAF" w:rsidRPr="00B11C71">
          <w:rPr>
            <w:rFonts w:eastAsia="Times New Roman" w:cstheme="minorHAnsi"/>
            <w:color w:val="212529"/>
          </w:rPr>
          <w:br/>
        </w:r>
      </w:del>
    </w:p>
    <w:p w14:paraId="27D97CAA" w14:textId="77777777" w:rsidR="00B81491" w:rsidRDefault="007E6A76">
      <w:pPr>
        <w:pStyle w:val="Body"/>
        <w:rPr>
          <w:rStyle w:val="None"/>
          <w:rFonts w:ascii="Helvetica Neue" w:eastAsia="Helvetica Neue" w:hAnsi="Helvetica Neue" w:cs="Helvetica Neue"/>
          <w:shd w:val="clear" w:color="auto" w:fill="FFFFFF"/>
        </w:rPr>
      </w:pPr>
      <w:r>
        <w:rPr>
          <w:rStyle w:val="None"/>
          <w:rFonts w:ascii="Helvetica Neue" w:hAnsi="Helvetica Neue"/>
          <w:shd w:val="clear" w:color="auto" w:fill="FFFFFF"/>
          <w:lang w:val="en-US"/>
        </w:rPr>
        <w:t>“We will promote a move to a diet with significantly less meat consumption that will require fewer farm animals. This will reduce emissions from ruminant digestion and release land for crops, forestry and wildlife.”</w:t>
      </w:r>
    </w:p>
    <w:p w14:paraId="5D903C87" w14:textId="77777777" w:rsidR="00B81491" w:rsidRDefault="00B81491">
      <w:pPr>
        <w:pStyle w:val="Body"/>
        <w:rPr>
          <w:ins w:id="355" w:author="Tony Firkins" w:date="2023-05-18T08:11:00Z"/>
          <w:rStyle w:val="None"/>
          <w:rFonts w:ascii="Helvetica Neue" w:eastAsia="Helvetica Neue" w:hAnsi="Helvetica Neue" w:cs="Helvetica Neue"/>
          <w:shd w:val="clear" w:color="auto" w:fill="FFFFFF"/>
        </w:rPr>
      </w:pPr>
    </w:p>
    <w:p w14:paraId="016EFEC8" w14:textId="5EAD8068" w:rsidR="00B81491" w:rsidRDefault="007E6A76">
      <w:pPr>
        <w:pStyle w:val="Body"/>
        <w:rPr>
          <w:ins w:id="356" w:author="Tony Firkins" w:date="2023-05-18T08:11:00Z"/>
          <w:rStyle w:val="None"/>
          <w:rFonts w:ascii="Helvetica Neue" w:eastAsia="Helvetica Neue" w:hAnsi="Helvetica Neue" w:cs="Helvetica Neue"/>
          <w:b/>
          <w:bCs/>
          <w:shd w:val="clear" w:color="auto" w:fill="FFFFFF"/>
        </w:rPr>
      </w:pPr>
      <w:r>
        <w:rPr>
          <w:rStyle w:val="None"/>
          <w:rFonts w:ascii="Helvetica Neue" w:hAnsi="Helvetica Neue"/>
          <w:b/>
          <w:bCs/>
          <w:shd w:val="clear" w:color="auto" w:fill="FFFFFF"/>
          <w:lang w:val="en-US"/>
        </w:rPr>
        <w:t>In the fourth bullet point under FA301, delete:</w:t>
      </w:r>
      <w:del w:id="357" w:author="Tony Firkins" w:date="2023-05-18T08:11:00Z">
        <w:r w:rsidR="008A7EAF" w:rsidRPr="00B11C71">
          <w:rPr>
            <w:rFonts w:eastAsia="Times New Roman" w:cstheme="minorHAnsi"/>
            <w:color w:val="212529"/>
          </w:rPr>
          <w:br/>
        </w:r>
      </w:del>
    </w:p>
    <w:p w14:paraId="1A30FC2D" w14:textId="4123F551" w:rsidR="00B81491" w:rsidRDefault="007E6A76">
      <w:pPr>
        <w:pStyle w:val="Body"/>
        <w:rPr>
          <w:ins w:id="358" w:author="Tony Firkins" w:date="2023-05-18T08:11:00Z"/>
          <w:rStyle w:val="None"/>
          <w:rFonts w:ascii="Helvetica Neue" w:eastAsia="Helvetica Neue" w:hAnsi="Helvetica Neue" w:cs="Helvetica Neue"/>
          <w:shd w:val="clear" w:color="auto" w:fill="FFFFFF"/>
        </w:rPr>
      </w:pPr>
      <w:r>
        <w:rPr>
          <w:rStyle w:val="None"/>
          <w:rFonts w:ascii="Helvetica Neue" w:hAnsi="Helvetica Neue"/>
          <w:shd w:val="clear" w:color="auto" w:fill="FFFFFF"/>
          <w:lang w:val="en-US"/>
        </w:rPr>
        <w:lastRenderedPageBreak/>
        <w:t>“We will introduce a carbon tax and this will apply both to agricultural inputs and to agricultural products based on the net greenhouse gases released during their production.”</w:t>
      </w:r>
      <w:del w:id="359" w:author="Tony Firkins" w:date="2023-05-18T08:11:00Z">
        <w:r w:rsidR="008A7EAF" w:rsidRPr="00B11C71">
          <w:rPr>
            <w:rFonts w:eastAsia="Times New Roman" w:cstheme="minorHAnsi"/>
            <w:color w:val="212529"/>
          </w:rPr>
          <w:br/>
        </w:r>
      </w:del>
    </w:p>
    <w:p w14:paraId="644702B1" w14:textId="1B86EE9B" w:rsidR="00B81491" w:rsidRDefault="007E6A76">
      <w:pPr>
        <w:pStyle w:val="Body"/>
        <w:rPr>
          <w:ins w:id="360" w:author="Tony Firkins" w:date="2023-05-18T08:11:00Z"/>
          <w:rStyle w:val="None"/>
          <w:rFonts w:ascii="Helvetica Neue" w:eastAsia="Helvetica Neue" w:hAnsi="Helvetica Neue" w:cs="Helvetica Neue"/>
          <w:b/>
          <w:bCs/>
          <w:shd w:val="clear" w:color="auto" w:fill="FFFFFF"/>
        </w:rPr>
      </w:pPr>
      <w:r>
        <w:rPr>
          <w:rStyle w:val="None"/>
          <w:rFonts w:ascii="Helvetica Neue" w:hAnsi="Helvetica Neue"/>
          <w:b/>
          <w:bCs/>
          <w:shd w:val="clear" w:color="auto" w:fill="FFFFFF"/>
          <w:lang w:val="en-US"/>
        </w:rPr>
        <w:t>And replace with:</w:t>
      </w:r>
      <w:del w:id="361" w:author="Tony Firkins" w:date="2023-05-18T08:11:00Z">
        <w:r w:rsidR="008A7EAF" w:rsidRPr="00B11C71">
          <w:rPr>
            <w:rFonts w:eastAsia="Times New Roman" w:cstheme="minorHAnsi"/>
            <w:color w:val="212529"/>
          </w:rPr>
          <w:br/>
        </w:r>
      </w:del>
    </w:p>
    <w:p w14:paraId="133F3C6C" w14:textId="77777777" w:rsidR="00B81491" w:rsidRDefault="007E6A76">
      <w:pPr>
        <w:pStyle w:val="Body"/>
        <w:rPr>
          <w:rStyle w:val="None"/>
          <w:rFonts w:ascii="Helvetica Neue" w:eastAsia="Helvetica Neue" w:hAnsi="Helvetica Neue" w:cs="Helvetica Neue"/>
          <w:shd w:val="clear" w:color="auto" w:fill="FFFFFF"/>
        </w:rPr>
      </w:pPr>
      <w:r>
        <w:rPr>
          <w:rStyle w:val="None"/>
          <w:rFonts w:ascii="Helvetica Neue" w:hAnsi="Helvetica Neue"/>
          <w:shd w:val="clear" w:color="auto" w:fill="FFFFFF"/>
          <w:lang w:val="en-US"/>
        </w:rPr>
        <w:t xml:space="preserve">“The carbon tax will be applied to agricultural inputs (such as diesel and </w:t>
      </w:r>
      <w:proofErr w:type="spellStart"/>
      <w:r>
        <w:rPr>
          <w:rStyle w:val="None"/>
          <w:rFonts w:ascii="Helvetica Neue" w:hAnsi="Helvetica Neue"/>
          <w:shd w:val="clear" w:color="auto" w:fill="FFFFFF"/>
          <w:lang w:val="en-US"/>
        </w:rPr>
        <w:t>fertilisers</w:t>
      </w:r>
      <w:proofErr w:type="spellEnd"/>
      <w:r>
        <w:rPr>
          <w:rStyle w:val="None"/>
          <w:rFonts w:ascii="Helvetica Neue" w:hAnsi="Helvetica Neue"/>
          <w:shd w:val="clear" w:color="auto" w:fill="FFFFFF"/>
          <w:lang w:val="en-US"/>
        </w:rPr>
        <w:t xml:space="preserve">) (see EC777). Significant land use emissions will be in part limited through the planning systems and land designations. </w:t>
      </w:r>
      <w:proofErr w:type="gramStart"/>
      <w:r>
        <w:rPr>
          <w:rStyle w:val="None"/>
          <w:rFonts w:ascii="Helvetica Neue" w:hAnsi="Helvetica Neue"/>
          <w:shd w:val="clear" w:color="auto" w:fill="FFFFFF"/>
          <w:lang w:val="en-US"/>
        </w:rPr>
        <w:t>(See</w:t>
      </w:r>
      <w:ins w:id="362" w:author="Tony Firkins" w:date="2023-05-18T08:11:00Z">
        <w:r>
          <w:rPr>
            <w:rStyle w:val="None"/>
            <w:rFonts w:ascii="Helvetica Neue" w:hAnsi="Helvetica Neue"/>
            <w:shd w:val="clear" w:color="auto" w:fill="FFFFFF"/>
            <w:lang w:val="en-US"/>
          </w:rPr>
          <w:t xml:space="preserve"> LD502,</w:t>
        </w:r>
      </w:ins>
      <w:r>
        <w:rPr>
          <w:rStyle w:val="None"/>
          <w:rFonts w:ascii="Helvetica Neue" w:hAnsi="Helvetica Neue"/>
          <w:shd w:val="clear" w:color="auto" w:fill="FFFFFF"/>
          <w:lang w:val="en-US"/>
        </w:rPr>
        <w:t xml:space="preserve"> LD504).”</w:t>
      </w:r>
      <w:proofErr w:type="gramEnd"/>
    </w:p>
    <w:p w14:paraId="7BFDBD9E" w14:textId="77777777" w:rsidR="00B81491" w:rsidRDefault="00B81491">
      <w:pPr>
        <w:pStyle w:val="Body"/>
        <w:rPr>
          <w:ins w:id="363" w:author="Tony Firkins" w:date="2023-05-18T08:11:00Z"/>
          <w:rStyle w:val="None"/>
          <w:rFonts w:ascii="Helvetica Neue" w:eastAsia="Helvetica Neue" w:hAnsi="Helvetica Neue" w:cs="Helvetica Neue"/>
          <w:shd w:val="clear" w:color="auto" w:fill="FFFFFF"/>
        </w:rPr>
      </w:pPr>
    </w:p>
    <w:p w14:paraId="5060540D" w14:textId="227C8368" w:rsidR="00B81491" w:rsidRDefault="007E6A76">
      <w:pPr>
        <w:pStyle w:val="Body"/>
        <w:rPr>
          <w:ins w:id="364" w:author="Tony Firkins" w:date="2023-05-18T08:11:00Z"/>
          <w:rStyle w:val="None"/>
          <w:rFonts w:ascii="Helvetica Neue" w:eastAsia="Helvetica Neue" w:hAnsi="Helvetica Neue" w:cs="Helvetica Neue"/>
          <w:b/>
          <w:bCs/>
          <w:shd w:val="clear" w:color="auto" w:fill="FFFFFF"/>
        </w:rPr>
      </w:pPr>
      <w:r>
        <w:rPr>
          <w:rStyle w:val="None"/>
          <w:rFonts w:ascii="Helvetica Neue" w:hAnsi="Helvetica Neue"/>
          <w:b/>
          <w:bCs/>
          <w:shd w:val="clear" w:color="auto" w:fill="FFFFFF"/>
          <w:lang w:val="en-US"/>
        </w:rPr>
        <w:t>In the sixth and final bullet point under FA301, delete:</w:t>
      </w:r>
      <w:del w:id="365" w:author="Tony Firkins" w:date="2023-05-18T08:11:00Z">
        <w:r w:rsidR="008A7EAF" w:rsidRPr="00B11C71">
          <w:rPr>
            <w:rFonts w:eastAsia="Times New Roman" w:cstheme="minorHAnsi"/>
            <w:color w:val="212529"/>
          </w:rPr>
          <w:br/>
        </w:r>
      </w:del>
    </w:p>
    <w:p w14:paraId="1A856817" w14:textId="1DC9F11E" w:rsidR="00B81491" w:rsidRDefault="007E6A76">
      <w:pPr>
        <w:pStyle w:val="Body"/>
        <w:rPr>
          <w:ins w:id="366" w:author="Tony Firkins" w:date="2023-05-18T08:11:00Z"/>
          <w:rStyle w:val="None"/>
          <w:rFonts w:ascii="Helvetica Neue" w:eastAsia="Helvetica Neue" w:hAnsi="Helvetica Neue" w:cs="Helvetica Neue"/>
          <w:shd w:val="clear" w:color="auto" w:fill="FFFFFF"/>
        </w:rPr>
      </w:pPr>
      <w:r>
        <w:rPr>
          <w:rStyle w:val="None"/>
          <w:rFonts w:ascii="Helvetica Neue" w:hAnsi="Helvetica Neue"/>
          <w:shd w:val="clear" w:color="auto" w:fill="FFFFFF"/>
          <w:lang w:val="en-US"/>
        </w:rPr>
        <w:t>“Lowland peat soils are vulnerable to erosion and carbon loss; we will support applied research to ensure that they are managed in a manner that reduces GHG emissions and returns them to being net sequesters of carbon.”</w:t>
      </w:r>
      <w:del w:id="367" w:author="Tony Firkins" w:date="2023-05-18T08:11:00Z">
        <w:r w:rsidR="008A7EAF" w:rsidRPr="00B11C71">
          <w:rPr>
            <w:rFonts w:eastAsia="Times New Roman" w:cstheme="minorHAnsi"/>
            <w:color w:val="212529"/>
          </w:rPr>
          <w:br/>
        </w:r>
      </w:del>
    </w:p>
    <w:p w14:paraId="0AF70D61" w14:textId="6733D88C" w:rsidR="00B81491" w:rsidRDefault="007E6A76">
      <w:pPr>
        <w:pStyle w:val="Body"/>
        <w:rPr>
          <w:ins w:id="368" w:author="Tony Firkins" w:date="2023-05-18T08:11:00Z"/>
          <w:rStyle w:val="None"/>
          <w:rFonts w:ascii="Helvetica Neue" w:eastAsia="Helvetica Neue" w:hAnsi="Helvetica Neue" w:cs="Helvetica Neue"/>
          <w:b/>
          <w:bCs/>
          <w:shd w:val="clear" w:color="auto" w:fill="FFFFFF"/>
        </w:rPr>
      </w:pPr>
      <w:r>
        <w:rPr>
          <w:rStyle w:val="None"/>
          <w:rFonts w:ascii="Helvetica Neue" w:hAnsi="Helvetica Neue"/>
          <w:b/>
          <w:bCs/>
          <w:shd w:val="clear" w:color="auto" w:fill="FFFFFF"/>
          <w:lang w:val="en-US"/>
        </w:rPr>
        <w:t>And replace with:</w:t>
      </w:r>
      <w:del w:id="369" w:author="Tony Firkins" w:date="2023-05-18T08:11:00Z">
        <w:r w:rsidR="008A7EAF" w:rsidRPr="00B11C71">
          <w:rPr>
            <w:rFonts w:eastAsia="Times New Roman" w:cstheme="minorHAnsi"/>
            <w:color w:val="212529"/>
          </w:rPr>
          <w:br/>
        </w:r>
      </w:del>
    </w:p>
    <w:p w14:paraId="42C8FF9B" w14:textId="77777777" w:rsidR="00B81491" w:rsidRDefault="007E6A76">
      <w:pPr>
        <w:pStyle w:val="Body"/>
        <w:rPr>
          <w:rStyle w:val="None"/>
          <w:rFonts w:ascii="Helvetica Neue" w:eastAsia="Helvetica Neue" w:hAnsi="Helvetica Neue" w:cs="Helvetica Neue"/>
          <w:shd w:val="clear" w:color="auto" w:fill="FFFFFF"/>
        </w:rPr>
      </w:pPr>
      <w:r>
        <w:rPr>
          <w:rStyle w:val="None"/>
          <w:rFonts w:ascii="Helvetica Neue" w:hAnsi="Helvetica Neue"/>
          <w:shd w:val="clear" w:color="auto" w:fill="FFFFFF"/>
          <w:lang w:val="en-US"/>
        </w:rPr>
        <w:t>“Lowland peat soils are vulnerable to erosion and carbon loss; we will restore them to being net sequesters of carbon (see LD402).”</w:t>
      </w:r>
    </w:p>
    <w:p w14:paraId="3402AE15" w14:textId="77777777" w:rsidR="00B81491" w:rsidRDefault="007E6A76">
      <w:pPr>
        <w:pStyle w:val="Body"/>
        <w:keepNext/>
        <w:spacing w:before="240" w:after="240"/>
        <w:rPr>
          <w:rStyle w:val="None"/>
          <w:rFonts w:ascii="Helvetica Neue" w:eastAsia="Helvetica Neue" w:hAnsi="Helvetica Neue" w:cs="Helvetica Neue"/>
          <w:shd w:val="clear" w:color="auto" w:fill="FFFFFF"/>
        </w:rPr>
      </w:pPr>
      <w:r>
        <w:rPr>
          <w:rStyle w:val="None"/>
          <w:rFonts w:ascii="Helvetica Neue" w:hAnsi="Helvetica Neue"/>
          <w:shd w:val="clear" w:color="auto" w:fill="FFFFFF"/>
          <w:lang w:val="en-US"/>
        </w:rPr>
        <w:t>FA602 first bullet currently reads:</w:t>
      </w:r>
    </w:p>
    <w:p w14:paraId="65DD2E1F" w14:textId="4B076C18" w:rsidR="00B81491" w:rsidRDefault="007E6A76">
      <w:pPr>
        <w:pStyle w:val="Body"/>
        <w:spacing w:before="240" w:after="240"/>
        <w:rPr>
          <w:rStyle w:val="None"/>
          <w:rFonts w:ascii="Helvetica Neue" w:eastAsia="Helvetica Neue" w:hAnsi="Helvetica Neue" w:cs="Helvetica Neue"/>
          <w:shd w:val="clear" w:color="auto" w:fill="FFFFFF"/>
        </w:rPr>
      </w:pPr>
      <w:r>
        <w:rPr>
          <w:rStyle w:val="None"/>
          <w:rFonts w:ascii="Helvetica Neue" w:hAnsi="Helvetica Neue"/>
          <w:b/>
          <w:bCs/>
          <w:shd w:val="clear" w:color="auto" w:fill="FFFFFF"/>
        </w:rPr>
        <w:t>FA602</w:t>
      </w:r>
      <w:del w:id="370" w:author="Tony Firkins" w:date="2023-05-18T08:11:00Z">
        <w:r w:rsidR="008A7EAF" w:rsidRPr="00B11C71">
          <w:rPr>
            <w:rFonts w:eastAsia="Times New Roman" w:cstheme="minorHAnsi"/>
            <w:color w:val="212529"/>
          </w:rPr>
          <w:delText> </w:delText>
        </w:r>
      </w:del>
      <w:ins w:id="371" w:author="Tony Firkins" w:date="2023-05-18T08:11:00Z">
        <w:r>
          <w:rPr>
            <w:rStyle w:val="None"/>
            <w:rFonts w:ascii="Helvetica Neue" w:hAnsi="Helvetica Neue"/>
            <w:shd w:val="clear" w:color="auto" w:fill="FFFFFF"/>
            <w:lang w:val="en-US"/>
          </w:rPr>
          <w:t xml:space="preserve"> </w:t>
        </w:r>
      </w:ins>
      <w:r>
        <w:rPr>
          <w:rStyle w:val="None"/>
          <w:rFonts w:ascii="Helvetica Neue" w:hAnsi="Helvetica Neue"/>
          <w:shd w:val="clear" w:color="auto" w:fill="FFFFFF"/>
          <w:lang w:val="en-US"/>
        </w:rPr>
        <w:t>Healthy and Sustainable Food Standards</w:t>
      </w:r>
    </w:p>
    <w:p w14:paraId="713F5AF0" w14:textId="77777777" w:rsidR="00B81491" w:rsidRDefault="007E6A76">
      <w:pPr>
        <w:pStyle w:val="Body"/>
        <w:numPr>
          <w:ilvl w:val="0"/>
          <w:numId w:val="24"/>
        </w:numPr>
        <w:spacing w:after="40"/>
        <w:rPr>
          <w:lang w:val="en-US"/>
        </w:rPr>
      </w:pPr>
      <w:r>
        <w:rPr>
          <w:rStyle w:val="None"/>
          <w:rFonts w:ascii="Helvetica Neue" w:hAnsi="Helvetica Neue"/>
          <w:shd w:val="clear" w:color="auto" w:fill="FFFFFF"/>
          <w:lang w:val="en-US"/>
        </w:rPr>
        <w:t>We will support a progressive transition from a diet dominated by meat and animal products to one with a higher proportion of plant-based foods by public education and the operation of the carbon tax.</w:t>
      </w:r>
      <w:ins w:id="372" w:author="Tony Firkins" w:date="2023-05-18T08:11:00Z">
        <w:r>
          <w:rPr>
            <w:rStyle w:val="None"/>
            <w:rFonts w:ascii="Helvetica Neue" w:hAnsi="Helvetica Neue"/>
            <w:shd w:val="clear" w:color="auto" w:fill="FFFFFF"/>
            <w:lang w:val="en-US"/>
          </w:rPr>
          <w:t xml:space="preserve"> </w:t>
        </w:r>
      </w:ins>
    </w:p>
    <w:p w14:paraId="269096CF" w14:textId="77777777" w:rsidR="00B81491" w:rsidRDefault="007E6A76">
      <w:pPr>
        <w:pStyle w:val="Body"/>
        <w:spacing w:after="40"/>
        <w:rPr>
          <w:rStyle w:val="None"/>
          <w:rFonts w:ascii="Helvetica Neue" w:eastAsia="Helvetica Neue" w:hAnsi="Helvetica Neue" w:cs="Helvetica Neue"/>
          <w:shd w:val="clear" w:color="auto" w:fill="FFFFFF"/>
        </w:rPr>
      </w:pPr>
      <w:r>
        <w:rPr>
          <w:rStyle w:val="None"/>
          <w:rFonts w:ascii="Helvetica Neue" w:hAnsi="Helvetica Neue"/>
          <w:shd w:val="clear" w:color="auto" w:fill="FFFFFF"/>
          <w:lang w:val="en-US"/>
        </w:rPr>
        <w:t>Change the first bullet so that it reads:</w:t>
      </w:r>
    </w:p>
    <w:p w14:paraId="13F65327" w14:textId="76CAAA82" w:rsidR="00B81491" w:rsidRDefault="007E6A76">
      <w:pPr>
        <w:pStyle w:val="Body"/>
        <w:spacing w:before="240" w:after="240"/>
        <w:rPr>
          <w:rStyle w:val="None"/>
          <w:rFonts w:ascii="Helvetica Neue" w:eastAsia="Helvetica Neue" w:hAnsi="Helvetica Neue" w:cs="Helvetica Neue"/>
          <w:shd w:val="clear" w:color="auto" w:fill="FFFFFF"/>
        </w:rPr>
      </w:pPr>
      <w:r>
        <w:rPr>
          <w:rStyle w:val="None"/>
          <w:rFonts w:ascii="Helvetica Neue" w:hAnsi="Helvetica Neue"/>
          <w:b/>
          <w:bCs/>
          <w:shd w:val="clear" w:color="auto" w:fill="FFFFFF"/>
        </w:rPr>
        <w:t>FA602</w:t>
      </w:r>
      <w:del w:id="373" w:author="Tony Firkins" w:date="2023-05-18T08:11:00Z">
        <w:r w:rsidR="008A7EAF" w:rsidRPr="00B11C71">
          <w:rPr>
            <w:rFonts w:eastAsia="Times New Roman" w:cstheme="minorHAnsi"/>
            <w:color w:val="212529"/>
          </w:rPr>
          <w:delText> </w:delText>
        </w:r>
      </w:del>
      <w:ins w:id="374" w:author="Tony Firkins" w:date="2023-05-18T08:11:00Z">
        <w:r>
          <w:rPr>
            <w:rStyle w:val="None"/>
            <w:rFonts w:ascii="Helvetica Neue" w:hAnsi="Helvetica Neue"/>
            <w:shd w:val="clear" w:color="auto" w:fill="FFFFFF"/>
            <w:lang w:val="en-US"/>
          </w:rPr>
          <w:t xml:space="preserve"> </w:t>
        </w:r>
      </w:ins>
      <w:r>
        <w:rPr>
          <w:rStyle w:val="None"/>
          <w:rFonts w:ascii="Helvetica Neue" w:hAnsi="Helvetica Neue"/>
          <w:shd w:val="clear" w:color="auto" w:fill="FFFFFF"/>
          <w:lang w:val="en-US"/>
        </w:rPr>
        <w:t>Healthy and Sustainable Food Standards</w:t>
      </w:r>
    </w:p>
    <w:p w14:paraId="6BE0AB60" w14:textId="77777777" w:rsidR="00B81491" w:rsidRDefault="007E6A76">
      <w:pPr>
        <w:pStyle w:val="Body"/>
        <w:numPr>
          <w:ilvl w:val="0"/>
          <w:numId w:val="26"/>
        </w:numPr>
        <w:spacing w:after="40"/>
        <w:rPr>
          <w:lang w:val="en-US"/>
        </w:rPr>
      </w:pPr>
      <w:commentRangeStart w:id="375"/>
      <w:r>
        <w:rPr>
          <w:rStyle w:val="None"/>
          <w:rFonts w:ascii="Helvetica Neue" w:hAnsi="Helvetica Neue"/>
          <w:shd w:val="clear" w:color="auto" w:fill="FFFFFF"/>
          <w:lang w:val="en-US"/>
        </w:rPr>
        <w:t>We</w:t>
      </w:r>
      <w:commentRangeEnd w:id="375"/>
      <w:r w:rsidR="00FA71CF">
        <w:rPr>
          <w:rStyle w:val="CommentReference"/>
          <w:rFonts w:cs="Times New Roman"/>
          <w:color w:val="auto"/>
          <w:lang w:val="en-US" w:eastAsia="en-US"/>
          <w14:textOutline w14:w="0" w14:cap="rnd" w14:cmpd="sng" w14:algn="ctr">
            <w14:noFill/>
            <w14:prstDash w14:val="solid"/>
            <w14:bevel/>
          </w14:textOutline>
        </w:rPr>
        <w:commentReference w:id="375"/>
      </w:r>
      <w:r>
        <w:rPr>
          <w:rStyle w:val="None"/>
          <w:rFonts w:ascii="Helvetica Neue" w:hAnsi="Helvetica Neue"/>
          <w:shd w:val="clear" w:color="auto" w:fill="FFFFFF"/>
          <w:lang w:val="en-US"/>
        </w:rPr>
        <w:t xml:space="preserve"> will support a progressive transition from a diet dominated by meat and animal products to one with a higher proportion of plant-based foods led via public education, public procurement and the impact of carbon tax (EC777) and</w:t>
      </w:r>
      <w:ins w:id="376" w:author="Tony Firkins" w:date="2023-05-18T08:11:00Z">
        <w:r>
          <w:rPr>
            <w:rStyle w:val="None"/>
            <w:rFonts w:ascii="Helvetica Neue" w:hAnsi="Helvetica Neue"/>
            <w:shd w:val="clear" w:color="auto" w:fill="FFFFFF"/>
            <w:lang w:val="en-US"/>
          </w:rPr>
          <w:t xml:space="preserve"> changes to public investment and support for intensive meat and dairy production (LD502, LD505).</w:t>
        </w:r>
      </w:ins>
    </w:p>
    <w:p w14:paraId="57FC3C9B" w14:textId="77777777" w:rsidR="008A7EAF" w:rsidRPr="00B11C71" w:rsidRDefault="008A7EAF" w:rsidP="008A7EAF">
      <w:pPr>
        <w:shd w:val="clear" w:color="auto" w:fill="FFFFFF"/>
        <w:spacing w:after="100" w:afterAutospacing="1"/>
        <w:rPr>
          <w:del w:id="377" w:author="Tony Firkins" w:date="2023-05-18T08:11:00Z"/>
          <w:rFonts w:eastAsia="Times New Roman" w:cstheme="minorHAnsi"/>
          <w:color w:val="212529"/>
          <w:lang w:eastAsia="en-GB"/>
        </w:rPr>
      </w:pPr>
      <w:del w:id="378" w:author="Tony Firkins" w:date="2023-05-18T08:11:00Z">
        <w:r w:rsidRPr="00B11C71">
          <w:rPr>
            <w:rFonts w:eastAsia="Times New Roman" w:cstheme="minorHAnsi"/>
            <w:color w:val="212529"/>
            <w:lang w:eastAsia="en-GB"/>
          </w:rPr>
          <w:delText>14</w:delText>
        </w:r>
      </w:del>
    </w:p>
    <w:p w14:paraId="02ADD80F" w14:textId="77777777" w:rsidR="008A7EAF" w:rsidRPr="00B11C71" w:rsidRDefault="008A7EAF" w:rsidP="008A7EAF">
      <w:pPr>
        <w:shd w:val="clear" w:color="auto" w:fill="FFFFFF"/>
        <w:spacing w:after="100" w:afterAutospacing="1"/>
        <w:rPr>
          <w:del w:id="379" w:author="Tony Firkins" w:date="2023-05-18T08:11:00Z"/>
          <w:rFonts w:eastAsia="Times New Roman" w:cstheme="minorHAnsi"/>
          <w:color w:val="212529"/>
          <w:lang w:eastAsia="en-GB"/>
        </w:rPr>
      </w:pPr>
      <w:del w:id="380" w:author="Tony Firkins" w:date="2023-05-18T08:11:00Z">
        <w:r w:rsidRPr="00B11C71">
          <w:rPr>
            <w:rFonts w:eastAsia="Times New Roman" w:cstheme="minorHAnsi"/>
            <w:color w:val="212529"/>
            <w:lang w:eastAsia="en-GB"/>
          </w:rPr>
          <w:delText>changes to public investment and support for intensive meat and dairy production (LD505).</w:delText>
        </w:r>
      </w:del>
    </w:p>
    <w:p w14:paraId="251B6229" w14:textId="77777777" w:rsidR="00B81491" w:rsidRDefault="00B81491">
      <w:pPr>
        <w:pStyle w:val="Body"/>
        <w:rPr>
          <w:ins w:id="381" w:author="Tony Firkins" w:date="2023-05-18T08:11:00Z"/>
          <w:rStyle w:val="None"/>
          <w:rFonts w:ascii="Helvetica Neue" w:eastAsia="Helvetica Neue" w:hAnsi="Helvetica Neue" w:cs="Helvetica Neue"/>
          <w:b/>
          <w:bCs/>
          <w:shd w:val="clear" w:color="auto" w:fill="FFFFFF"/>
        </w:rPr>
      </w:pPr>
    </w:p>
    <w:p w14:paraId="2691821B" w14:textId="77777777" w:rsidR="00B81491" w:rsidRDefault="007E6A76">
      <w:pPr>
        <w:pStyle w:val="Body"/>
        <w:rPr>
          <w:rStyle w:val="None"/>
          <w:rFonts w:ascii="Helvetica Neue" w:eastAsia="Helvetica Neue" w:hAnsi="Helvetica Neue" w:cs="Helvetica Neue"/>
          <w:b/>
          <w:bCs/>
          <w:shd w:val="clear" w:color="auto" w:fill="FFFFFF"/>
        </w:rPr>
      </w:pPr>
      <w:bookmarkStart w:id="382" w:name="_Toc127548341"/>
      <w:r>
        <w:rPr>
          <w:rStyle w:val="None"/>
          <w:rFonts w:ascii="Helvetica Neue" w:hAnsi="Helvetica Neue"/>
          <w:b/>
          <w:bCs/>
          <w:shd w:val="clear" w:color="auto" w:fill="FFFFFF"/>
          <w:lang w:val="da-DK"/>
        </w:rPr>
        <w:t>Forestry</w:t>
      </w:r>
      <w:bookmarkEnd w:id="382"/>
    </w:p>
    <w:p w14:paraId="37391D07" w14:textId="77777777" w:rsidR="00B81491" w:rsidRDefault="007E6A76">
      <w:pPr>
        <w:pStyle w:val="Body"/>
        <w:rPr>
          <w:rStyle w:val="None"/>
          <w:rFonts w:ascii="Helvetica Neue" w:eastAsia="Helvetica Neue" w:hAnsi="Helvetica Neue" w:cs="Helvetica Neue"/>
          <w:b/>
          <w:bCs/>
          <w:shd w:val="clear" w:color="auto" w:fill="FFFFFF"/>
        </w:rPr>
      </w:pPr>
      <w:r>
        <w:rPr>
          <w:rStyle w:val="None"/>
          <w:rFonts w:ascii="Helvetica Neue" w:hAnsi="Helvetica Neue"/>
          <w:b/>
          <w:bCs/>
          <w:shd w:val="clear" w:color="auto" w:fill="FFFFFF"/>
        </w:rPr>
        <w:t xml:space="preserve">Delete </w:t>
      </w:r>
      <w:r>
        <w:rPr>
          <w:rStyle w:val="None"/>
          <w:rFonts w:ascii="Helvetica Neue" w:hAnsi="Helvetica Neue"/>
          <w:b/>
          <w:bCs/>
          <w:shd w:val="clear" w:color="auto" w:fill="FFFFFF"/>
          <w:lang w:val="en-US"/>
        </w:rPr>
        <w:t>“</w:t>
      </w:r>
      <w:r>
        <w:rPr>
          <w:rStyle w:val="None"/>
          <w:rFonts w:ascii="Helvetica Neue" w:hAnsi="Helvetica Neue"/>
          <w:b/>
          <w:bCs/>
          <w:shd w:val="clear" w:color="auto" w:fill="FFFFFF"/>
        </w:rPr>
        <w:t>FR200</w:t>
      </w:r>
    </w:p>
    <w:p w14:paraId="251B5981" w14:textId="77777777" w:rsidR="00B81491" w:rsidRDefault="007E6A76">
      <w:pPr>
        <w:pStyle w:val="Body"/>
        <w:rPr>
          <w:rStyle w:val="None"/>
          <w:rFonts w:ascii="Helvetica Neue" w:eastAsia="Helvetica Neue" w:hAnsi="Helvetica Neue" w:cs="Helvetica Neue"/>
          <w:shd w:val="clear" w:color="auto" w:fill="FFFFFF"/>
        </w:rPr>
      </w:pPr>
      <w:proofErr w:type="gramStart"/>
      <w:ins w:id="383" w:author="Tony Firkins" w:date="2023-05-18T08:11:00Z">
        <w:r>
          <w:rPr>
            <w:rStyle w:val="None"/>
            <w:rFonts w:ascii="Helvetica Neue" w:hAnsi="Helvetica Neue"/>
            <w:shd w:val="clear" w:color="auto" w:fill="FFFFFF"/>
            <w:lang w:val="en-US"/>
          </w:rPr>
          <w:t>1.</w:t>
        </w:r>
      </w:ins>
      <w:r>
        <w:rPr>
          <w:rStyle w:val="None"/>
          <w:rFonts w:ascii="Helvetica Neue" w:hAnsi="Helvetica Neue"/>
          <w:shd w:val="clear" w:color="auto" w:fill="FFFFFF"/>
          <w:lang w:val="en-US"/>
        </w:rPr>
        <w:t>Sustained</w:t>
      </w:r>
      <w:proofErr w:type="gramEnd"/>
      <w:r>
        <w:rPr>
          <w:rStyle w:val="None"/>
          <w:rFonts w:ascii="Helvetica Neue" w:hAnsi="Helvetica Neue"/>
          <w:shd w:val="clear" w:color="auto" w:fill="FFFFFF"/>
          <w:lang w:val="en-US"/>
        </w:rPr>
        <w:t xml:space="preserve"> cooperative relationship between public and private estates.</w:t>
      </w:r>
    </w:p>
    <w:p w14:paraId="25457A0A" w14:textId="77777777" w:rsidR="00B81491" w:rsidRDefault="007E6A76">
      <w:pPr>
        <w:pStyle w:val="Body"/>
        <w:rPr>
          <w:rStyle w:val="None"/>
          <w:rFonts w:ascii="Helvetica Neue" w:eastAsia="Helvetica Neue" w:hAnsi="Helvetica Neue" w:cs="Helvetica Neue"/>
          <w:shd w:val="clear" w:color="auto" w:fill="FFFFFF"/>
        </w:rPr>
      </w:pPr>
      <w:proofErr w:type="gramStart"/>
      <w:ins w:id="384" w:author="Tony Firkins" w:date="2023-05-18T08:11:00Z">
        <w:r>
          <w:rPr>
            <w:rStyle w:val="None"/>
            <w:rFonts w:ascii="Helvetica Neue" w:hAnsi="Helvetica Neue"/>
            <w:shd w:val="clear" w:color="auto" w:fill="FFFFFF"/>
            <w:lang w:val="en-US"/>
          </w:rPr>
          <w:t>2.</w:t>
        </w:r>
      </w:ins>
      <w:r>
        <w:rPr>
          <w:rStyle w:val="None"/>
          <w:rFonts w:ascii="Helvetica Neue" w:hAnsi="Helvetica Neue"/>
          <w:shd w:val="clear" w:color="auto" w:fill="FFFFFF"/>
          <w:lang w:val="en-US"/>
        </w:rPr>
        <w:t>Increase</w:t>
      </w:r>
      <w:proofErr w:type="gramEnd"/>
      <w:r>
        <w:rPr>
          <w:rStyle w:val="None"/>
          <w:rFonts w:ascii="Helvetica Neue" w:hAnsi="Helvetica Neue"/>
          <w:shd w:val="clear" w:color="auto" w:fill="FFFFFF"/>
          <w:lang w:val="en-US"/>
        </w:rPr>
        <w:t xml:space="preserve"> the area of cover in the UK to average cover across Europe.</w:t>
      </w:r>
    </w:p>
    <w:p w14:paraId="756792BE" w14:textId="77777777" w:rsidR="00B81491" w:rsidRDefault="007E6A76">
      <w:pPr>
        <w:pStyle w:val="Body"/>
        <w:rPr>
          <w:rStyle w:val="None"/>
          <w:rFonts w:ascii="Helvetica Neue" w:eastAsia="Helvetica Neue" w:hAnsi="Helvetica Neue" w:cs="Helvetica Neue"/>
          <w:shd w:val="clear" w:color="auto" w:fill="FFFFFF"/>
        </w:rPr>
      </w:pPr>
      <w:proofErr w:type="gramStart"/>
      <w:ins w:id="385" w:author="Tony Firkins" w:date="2023-05-18T08:11:00Z">
        <w:r>
          <w:rPr>
            <w:rStyle w:val="None"/>
            <w:rFonts w:ascii="Helvetica Neue" w:hAnsi="Helvetica Neue"/>
            <w:shd w:val="clear" w:color="auto" w:fill="FFFFFF"/>
            <w:lang w:val="en-US"/>
          </w:rPr>
          <w:t>3.</w:t>
        </w:r>
      </w:ins>
      <w:r>
        <w:rPr>
          <w:rStyle w:val="None"/>
          <w:rFonts w:ascii="Helvetica Neue" w:hAnsi="Helvetica Neue"/>
          <w:shd w:val="clear" w:color="auto" w:fill="FFFFFF"/>
          <w:lang w:val="en-US"/>
        </w:rPr>
        <w:t>UK</w:t>
      </w:r>
      <w:proofErr w:type="gramEnd"/>
      <w:r>
        <w:rPr>
          <w:rStyle w:val="None"/>
          <w:rFonts w:ascii="Helvetica Neue" w:hAnsi="Helvetica Neue"/>
          <w:shd w:val="clear" w:color="auto" w:fill="FFFFFF"/>
          <w:lang w:val="en-US"/>
        </w:rPr>
        <w:t xml:space="preserve"> self-sufficiency in forest products.</w:t>
      </w:r>
    </w:p>
    <w:p w14:paraId="21757D4F" w14:textId="77777777" w:rsidR="00B81491" w:rsidRDefault="007E6A76">
      <w:pPr>
        <w:pStyle w:val="Body"/>
        <w:rPr>
          <w:rStyle w:val="None"/>
          <w:rFonts w:ascii="Helvetica Neue" w:eastAsia="Helvetica Neue" w:hAnsi="Helvetica Neue" w:cs="Helvetica Neue"/>
          <w:shd w:val="clear" w:color="auto" w:fill="FFFFFF"/>
        </w:rPr>
      </w:pPr>
      <w:proofErr w:type="gramStart"/>
      <w:ins w:id="386" w:author="Tony Firkins" w:date="2023-05-18T08:11:00Z">
        <w:r>
          <w:rPr>
            <w:rStyle w:val="None"/>
            <w:rFonts w:ascii="Helvetica Neue" w:hAnsi="Helvetica Neue"/>
            <w:shd w:val="clear" w:color="auto" w:fill="FFFFFF"/>
            <w:lang w:val="en-US"/>
          </w:rPr>
          <w:t>4.</w:t>
        </w:r>
      </w:ins>
      <w:r>
        <w:rPr>
          <w:rStyle w:val="None"/>
          <w:rFonts w:ascii="Helvetica Neue" w:hAnsi="Helvetica Neue"/>
          <w:shd w:val="clear" w:color="auto" w:fill="FFFFFF"/>
          <w:lang w:val="en-US"/>
        </w:rPr>
        <w:t>Optimise</w:t>
      </w:r>
      <w:proofErr w:type="gramEnd"/>
      <w:r>
        <w:rPr>
          <w:rStyle w:val="None"/>
          <w:rFonts w:ascii="Helvetica Neue" w:hAnsi="Helvetica Neue"/>
          <w:shd w:val="clear" w:color="auto" w:fill="FFFFFF"/>
          <w:lang w:val="en-US"/>
        </w:rPr>
        <w:t xml:space="preserve"> the quantity and quality of all forest products.</w:t>
      </w:r>
    </w:p>
    <w:p w14:paraId="335503F6" w14:textId="77777777" w:rsidR="00B81491" w:rsidRDefault="007E6A76">
      <w:pPr>
        <w:pStyle w:val="Body"/>
        <w:rPr>
          <w:rStyle w:val="None"/>
          <w:rFonts w:ascii="Helvetica Neue" w:eastAsia="Helvetica Neue" w:hAnsi="Helvetica Neue" w:cs="Helvetica Neue"/>
          <w:shd w:val="clear" w:color="auto" w:fill="FFFFFF"/>
        </w:rPr>
      </w:pPr>
      <w:proofErr w:type="gramStart"/>
      <w:ins w:id="387" w:author="Tony Firkins" w:date="2023-05-18T08:11:00Z">
        <w:r>
          <w:rPr>
            <w:rStyle w:val="None"/>
            <w:rFonts w:ascii="Helvetica Neue" w:hAnsi="Helvetica Neue"/>
            <w:shd w:val="clear" w:color="auto" w:fill="FFFFFF"/>
            <w:lang w:val="en-US"/>
          </w:rPr>
          <w:lastRenderedPageBreak/>
          <w:t>5.</w:t>
        </w:r>
      </w:ins>
      <w:r>
        <w:rPr>
          <w:rStyle w:val="None"/>
          <w:rFonts w:ascii="Helvetica Neue" w:hAnsi="Helvetica Neue"/>
          <w:shd w:val="clear" w:color="auto" w:fill="FFFFFF"/>
          <w:lang w:val="en-US"/>
        </w:rPr>
        <w:t>Increase</w:t>
      </w:r>
      <w:proofErr w:type="gramEnd"/>
      <w:r>
        <w:rPr>
          <w:rStyle w:val="None"/>
          <w:rFonts w:ascii="Helvetica Neue" w:hAnsi="Helvetica Neue"/>
          <w:shd w:val="clear" w:color="auto" w:fill="FFFFFF"/>
          <w:lang w:val="en-US"/>
        </w:rPr>
        <w:t xml:space="preserve"> the involvement, employment and enjoyment of local communities.</w:t>
      </w:r>
    </w:p>
    <w:p w14:paraId="5F85BA0D" w14:textId="77777777" w:rsidR="00B81491" w:rsidRDefault="007E6A76">
      <w:pPr>
        <w:pStyle w:val="Body"/>
        <w:rPr>
          <w:rStyle w:val="None"/>
          <w:rFonts w:ascii="Helvetica Neue" w:eastAsia="Helvetica Neue" w:hAnsi="Helvetica Neue" w:cs="Helvetica Neue"/>
          <w:shd w:val="clear" w:color="auto" w:fill="FFFFFF"/>
        </w:rPr>
      </w:pPr>
      <w:proofErr w:type="gramStart"/>
      <w:ins w:id="388" w:author="Tony Firkins" w:date="2023-05-18T08:11:00Z">
        <w:r>
          <w:rPr>
            <w:rStyle w:val="None"/>
            <w:rFonts w:ascii="Helvetica Neue" w:hAnsi="Helvetica Neue"/>
            <w:shd w:val="clear" w:color="auto" w:fill="FFFFFF"/>
            <w:lang w:val="en-US"/>
          </w:rPr>
          <w:t>6.</w:t>
        </w:r>
      </w:ins>
      <w:r>
        <w:rPr>
          <w:rStyle w:val="None"/>
          <w:rFonts w:ascii="Helvetica Neue" w:hAnsi="Helvetica Neue"/>
          <w:shd w:val="clear" w:color="auto" w:fill="FFFFFF"/>
          <w:lang w:val="en-US"/>
        </w:rPr>
        <w:t>Maintain</w:t>
      </w:r>
      <w:proofErr w:type="gramEnd"/>
      <w:r>
        <w:rPr>
          <w:rStyle w:val="None"/>
          <w:rFonts w:ascii="Helvetica Neue" w:hAnsi="Helvetica Neue"/>
          <w:shd w:val="clear" w:color="auto" w:fill="FFFFFF"/>
          <w:lang w:val="en-US"/>
        </w:rPr>
        <w:t xml:space="preserve"> and protect ancient woodland and priority habitats.</w:t>
      </w:r>
    </w:p>
    <w:p w14:paraId="283F5BB7" w14:textId="77777777" w:rsidR="00B81491" w:rsidRDefault="007E6A76">
      <w:pPr>
        <w:pStyle w:val="Body"/>
        <w:rPr>
          <w:rStyle w:val="None"/>
          <w:rFonts w:ascii="Helvetica Neue" w:eastAsia="Helvetica Neue" w:hAnsi="Helvetica Neue" w:cs="Helvetica Neue"/>
          <w:shd w:val="clear" w:color="auto" w:fill="FFFFFF"/>
        </w:rPr>
      </w:pPr>
      <w:proofErr w:type="gramStart"/>
      <w:ins w:id="389" w:author="Tony Firkins" w:date="2023-05-18T08:11:00Z">
        <w:r>
          <w:rPr>
            <w:rStyle w:val="None"/>
            <w:rFonts w:ascii="Helvetica Neue" w:hAnsi="Helvetica Neue"/>
            <w:shd w:val="clear" w:color="auto" w:fill="FFFFFF"/>
            <w:lang w:val="en-US"/>
          </w:rPr>
          <w:t>7.</w:t>
        </w:r>
      </w:ins>
      <w:r>
        <w:rPr>
          <w:rStyle w:val="None"/>
          <w:rFonts w:ascii="Helvetica Neue" w:hAnsi="Helvetica Neue"/>
          <w:shd w:val="clear" w:color="auto" w:fill="FFFFFF"/>
          <w:lang w:val="en-US"/>
        </w:rPr>
        <w:t>Protect</w:t>
      </w:r>
      <w:proofErr w:type="gramEnd"/>
      <w:r>
        <w:rPr>
          <w:rStyle w:val="None"/>
          <w:rFonts w:ascii="Helvetica Neue" w:hAnsi="Helvetica Neue"/>
          <w:shd w:val="clear" w:color="auto" w:fill="FFFFFF"/>
          <w:lang w:val="en-US"/>
        </w:rPr>
        <w:t xml:space="preserve"> and increase the Public Forest Estate (PFE).”</w:t>
      </w:r>
      <w:r>
        <w:rPr>
          <w:rStyle w:val="None"/>
          <w:rFonts w:ascii="Helvetica Neue" w:hAnsi="Helvetica Neue"/>
          <w:shd w:val="clear" w:color="auto" w:fill="FFFFFF"/>
        </w:rPr>
        <w:t>.</w:t>
      </w:r>
    </w:p>
    <w:p w14:paraId="21AE50E7" w14:textId="77777777" w:rsidR="00B81491" w:rsidRDefault="007E6A76">
      <w:pPr>
        <w:pStyle w:val="Body"/>
        <w:rPr>
          <w:ins w:id="390" w:author="Tony Firkins" w:date="2023-05-18T08:11:00Z"/>
          <w:rStyle w:val="None"/>
          <w:rFonts w:ascii="Helvetica Neue" w:eastAsia="Helvetica Neue" w:hAnsi="Helvetica Neue" w:cs="Helvetica Neue"/>
          <w:shd w:val="clear" w:color="auto" w:fill="FFFFFF"/>
        </w:rPr>
      </w:pPr>
      <w:ins w:id="391" w:author="Tony Firkins" w:date="2023-05-18T08:11:00Z">
        <w:r>
          <w:rPr>
            <w:rStyle w:val="None"/>
            <w:rFonts w:ascii="Helvetica Neue" w:hAnsi="Helvetica Neue"/>
            <w:shd w:val="clear" w:color="auto" w:fill="FFFFFF"/>
          </w:rPr>
          <w:t xml:space="preserve"> </w:t>
        </w:r>
      </w:ins>
    </w:p>
    <w:p w14:paraId="37626418" w14:textId="62467171" w:rsidR="00B81491" w:rsidRDefault="007E6A76">
      <w:pPr>
        <w:pStyle w:val="Body"/>
        <w:rPr>
          <w:ins w:id="392" w:author="Tony Firkins" w:date="2023-05-18T08:11:00Z"/>
          <w:rStyle w:val="None"/>
          <w:rFonts w:ascii="Helvetica Neue" w:eastAsia="Helvetica Neue" w:hAnsi="Helvetica Neue" w:cs="Helvetica Neue"/>
          <w:b/>
          <w:bCs/>
          <w:shd w:val="clear" w:color="auto" w:fill="FFFFFF"/>
        </w:rPr>
      </w:pPr>
      <w:r>
        <w:rPr>
          <w:rStyle w:val="None"/>
          <w:rFonts w:ascii="Helvetica Neue" w:hAnsi="Helvetica Neue"/>
          <w:b/>
          <w:bCs/>
          <w:shd w:val="clear" w:color="auto" w:fill="FFFFFF"/>
          <w:lang w:val="en-US"/>
        </w:rPr>
        <w:t>And replace with</w:t>
      </w:r>
      <w:del w:id="393" w:author="Tony Firkins" w:date="2023-05-18T08:11:00Z">
        <w:r w:rsidR="008A7EAF" w:rsidRPr="00B11C71">
          <w:rPr>
            <w:rFonts w:eastAsia="Times New Roman" w:cstheme="minorHAnsi"/>
            <w:color w:val="212529"/>
          </w:rPr>
          <w:br/>
        </w:r>
      </w:del>
    </w:p>
    <w:p w14:paraId="54A6ACB5" w14:textId="437AEC85" w:rsidR="00B81491" w:rsidRDefault="007E6A76">
      <w:pPr>
        <w:pStyle w:val="Body"/>
        <w:rPr>
          <w:ins w:id="394" w:author="Tony Firkins" w:date="2023-05-18T08:11:00Z"/>
          <w:rStyle w:val="None"/>
          <w:rFonts w:ascii="Helvetica Neue" w:eastAsia="Helvetica Neue" w:hAnsi="Helvetica Neue" w:cs="Helvetica Neue"/>
          <w:b/>
          <w:bCs/>
          <w:shd w:val="clear" w:color="auto" w:fill="FFFFFF"/>
        </w:rPr>
      </w:pPr>
      <w:r>
        <w:rPr>
          <w:rStyle w:val="None"/>
          <w:rFonts w:ascii="Helvetica Neue" w:hAnsi="Helvetica Neue"/>
          <w:b/>
          <w:bCs/>
          <w:shd w:val="clear" w:color="auto" w:fill="FFFFFF"/>
          <w:lang w:val="en-US"/>
        </w:rPr>
        <w:t>“</w:t>
      </w:r>
      <w:r>
        <w:rPr>
          <w:rStyle w:val="None"/>
          <w:rFonts w:ascii="Helvetica Neue" w:hAnsi="Helvetica Neue"/>
          <w:b/>
          <w:bCs/>
          <w:shd w:val="clear" w:color="auto" w:fill="FFFFFF"/>
        </w:rPr>
        <w:t>FR200</w:t>
      </w:r>
      <w:del w:id="395" w:author="Tony Firkins" w:date="2023-05-18T08:11:00Z">
        <w:r w:rsidR="008A7EAF" w:rsidRPr="00B11C71">
          <w:rPr>
            <w:rFonts w:eastAsia="Times New Roman" w:cstheme="minorHAnsi"/>
            <w:color w:val="212529"/>
          </w:rPr>
          <w:br/>
        </w:r>
      </w:del>
    </w:p>
    <w:p w14:paraId="193C7A3E" w14:textId="5DD08D72" w:rsidR="00B81491" w:rsidRDefault="007E6A76">
      <w:pPr>
        <w:pStyle w:val="Body"/>
        <w:rPr>
          <w:rStyle w:val="None"/>
          <w:rFonts w:ascii="Helvetica Neue" w:eastAsia="Helvetica Neue" w:hAnsi="Helvetica Neue" w:cs="Helvetica Neue"/>
          <w:shd w:val="clear" w:color="auto" w:fill="FFFFFF"/>
        </w:rPr>
      </w:pPr>
      <w:r>
        <w:rPr>
          <w:rStyle w:val="None"/>
          <w:rFonts w:ascii="Helvetica Neue" w:hAnsi="Helvetica Neue"/>
          <w:shd w:val="clear" w:color="auto" w:fill="FFFFFF"/>
          <w:lang w:val="en-US"/>
        </w:rPr>
        <w:t xml:space="preserve">Increase the area of cover in the UK to be between 30% and 40% in 10 years, meeting these forestry objectives within the context of the land use </w:t>
      </w:r>
      <w:del w:id="396" w:author="Tony Firkins" w:date="2023-05-18T08:11:00Z">
        <w:r w:rsidR="008A7EAF" w:rsidRPr="00B11C71">
          <w:rPr>
            <w:rFonts w:eastAsia="Times New Roman" w:cstheme="minorHAnsi"/>
            <w:color w:val="212529"/>
          </w:rPr>
          <w:delText xml:space="preserve">key </w:delText>
        </w:r>
      </w:del>
      <w:r>
        <w:rPr>
          <w:rStyle w:val="None"/>
          <w:rFonts w:ascii="Helvetica Neue" w:hAnsi="Helvetica Neue"/>
          <w:shd w:val="clear" w:color="auto" w:fill="FFFFFF"/>
          <w:lang w:val="en-US"/>
        </w:rPr>
        <w:t>outcomes (See LD200):</w:t>
      </w:r>
    </w:p>
    <w:p w14:paraId="402A51DF" w14:textId="77777777" w:rsidR="00B81491" w:rsidRDefault="007E6A76">
      <w:pPr>
        <w:pStyle w:val="Body"/>
        <w:numPr>
          <w:ilvl w:val="0"/>
          <w:numId w:val="28"/>
        </w:numPr>
        <w:rPr>
          <w:lang w:val="en-US"/>
        </w:rPr>
      </w:pPr>
      <w:r>
        <w:rPr>
          <w:rStyle w:val="None"/>
          <w:rFonts w:ascii="Helvetica Neue" w:hAnsi="Helvetica Neue"/>
          <w:shd w:val="clear" w:color="auto" w:fill="FFFFFF"/>
          <w:lang w:val="en-US"/>
        </w:rPr>
        <w:t>Sustained cooperative relationship between public and private estates</w:t>
      </w:r>
    </w:p>
    <w:p w14:paraId="3293BE71" w14:textId="77777777" w:rsidR="00B81491" w:rsidRDefault="007E6A76">
      <w:pPr>
        <w:pStyle w:val="Body"/>
        <w:numPr>
          <w:ilvl w:val="0"/>
          <w:numId w:val="28"/>
        </w:numPr>
        <w:rPr>
          <w:lang w:val="en-US"/>
        </w:rPr>
      </w:pPr>
      <w:r>
        <w:rPr>
          <w:rStyle w:val="None"/>
          <w:rFonts w:ascii="Helvetica Neue" w:hAnsi="Helvetica Neue"/>
          <w:shd w:val="clear" w:color="auto" w:fill="FFFFFF"/>
          <w:lang w:val="en-US"/>
        </w:rPr>
        <w:t>UK net self-sufficiency in forestry products to displace some fossil fuel based products (</w:t>
      </w:r>
      <w:proofErr w:type="spellStart"/>
      <w:r>
        <w:rPr>
          <w:rStyle w:val="None"/>
          <w:rFonts w:ascii="Helvetica Neue" w:hAnsi="Helvetica Neue"/>
          <w:shd w:val="clear" w:color="auto" w:fill="FFFFFF"/>
          <w:lang w:val="en-US"/>
        </w:rPr>
        <w:t>eg</w:t>
      </w:r>
      <w:proofErr w:type="spellEnd"/>
      <w:r>
        <w:rPr>
          <w:rStyle w:val="None"/>
          <w:rFonts w:ascii="Helvetica Neue" w:hAnsi="Helvetica Neue"/>
          <w:shd w:val="clear" w:color="auto" w:fill="FFFFFF"/>
          <w:lang w:val="en-US"/>
        </w:rPr>
        <w:t xml:space="preserve"> plastics).</w:t>
      </w:r>
    </w:p>
    <w:p w14:paraId="68FDB423" w14:textId="77777777" w:rsidR="00B81491" w:rsidRDefault="007E6A76">
      <w:pPr>
        <w:pStyle w:val="Body"/>
        <w:numPr>
          <w:ilvl w:val="0"/>
          <w:numId w:val="28"/>
        </w:numPr>
        <w:rPr>
          <w:lang w:val="en-US"/>
        </w:rPr>
      </w:pPr>
      <w:proofErr w:type="spellStart"/>
      <w:r>
        <w:rPr>
          <w:rStyle w:val="None"/>
          <w:rFonts w:ascii="Helvetica Neue" w:hAnsi="Helvetica Neue"/>
          <w:shd w:val="clear" w:color="auto" w:fill="FFFFFF"/>
          <w:lang w:val="en-US"/>
        </w:rPr>
        <w:t>Optimise</w:t>
      </w:r>
      <w:proofErr w:type="spellEnd"/>
      <w:r>
        <w:rPr>
          <w:rStyle w:val="None"/>
          <w:rFonts w:ascii="Helvetica Neue" w:hAnsi="Helvetica Neue"/>
          <w:shd w:val="clear" w:color="auto" w:fill="FFFFFF"/>
          <w:lang w:val="en-US"/>
        </w:rPr>
        <w:t xml:space="preserve"> the quantity and quality of all forest products.</w:t>
      </w:r>
    </w:p>
    <w:p w14:paraId="67F4A0AB" w14:textId="77777777" w:rsidR="00B81491" w:rsidRDefault="007E6A76">
      <w:pPr>
        <w:pStyle w:val="Body"/>
        <w:numPr>
          <w:ilvl w:val="0"/>
          <w:numId w:val="28"/>
        </w:numPr>
        <w:rPr>
          <w:lang w:val="en-US"/>
        </w:rPr>
      </w:pPr>
      <w:r>
        <w:rPr>
          <w:rStyle w:val="None"/>
          <w:rFonts w:ascii="Helvetica Neue" w:hAnsi="Helvetica Neue"/>
          <w:shd w:val="clear" w:color="auto" w:fill="FFFFFF"/>
          <w:lang w:val="en-US"/>
        </w:rPr>
        <w:t>Increase the involvement, employment and enjoyment of local communities.</w:t>
      </w:r>
    </w:p>
    <w:p w14:paraId="2EC4A6ED" w14:textId="77777777" w:rsidR="00B81491" w:rsidRDefault="007E6A76">
      <w:pPr>
        <w:pStyle w:val="Body"/>
        <w:numPr>
          <w:ilvl w:val="0"/>
          <w:numId w:val="28"/>
        </w:numPr>
        <w:rPr>
          <w:lang w:val="en-US"/>
        </w:rPr>
      </w:pPr>
      <w:r>
        <w:rPr>
          <w:rStyle w:val="None"/>
          <w:rFonts w:ascii="Helvetica Neue" w:hAnsi="Helvetica Neue"/>
          <w:shd w:val="clear" w:color="auto" w:fill="FFFFFF"/>
          <w:lang w:val="en-US"/>
        </w:rPr>
        <w:t>Maintain and protect ancient woodland and priority habitats as well as increasing biodiversity, abundance and soil health.</w:t>
      </w:r>
    </w:p>
    <w:p w14:paraId="49448DAA" w14:textId="77777777" w:rsidR="00B81491" w:rsidRDefault="007E6A76">
      <w:pPr>
        <w:pStyle w:val="Body"/>
        <w:numPr>
          <w:ilvl w:val="0"/>
          <w:numId w:val="28"/>
        </w:numPr>
        <w:rPr>
          <w:lang w:val="en-US"/>
        </w:rPr>
      </w:pPr>
      <w:r>
        <w:rPr>
          <w:rStyle w:val="None"/>
          <w:rFonts w:ascii="Helvetica Neue" w:hAnsi="Helvetica Neue"/>
          <w:shd w:val="clear" w:color="auto" w:fill="FFFFFF"/>
          <w:lang w:val="en-US"/>
        </w:rPr>
        <w:t>Protect and increase the Public Forest Estate (PFE).</w:t>
      </w:r>
    </w:p>
    <w:p w14:paraId="65FB9C1B" w14:textId="77777777" w:rsidR="00B81491" w:rsidRDefault="007E6A76">
      <w:pPr>
        <w:pStyle w:val="Body"/>
        <w:numPr>
          <w:ilvl w:val="0"/>
          <w:numId w:val="28"/>
        </w:numPr>
        <w:rPr>
          <w:lang w:val="en-US"/>
        </w:rPr>
      </w:pPr>
      <w:r>
        <w:rPr>
          <w:rStyle w:val="None"/>
          <w:rFonts w:ascii="Helvetica Neue" w:hAnsi="Helvetica Neue"/>
          <w:shd w:val="clear" w:color="auto" w:fill="FFFFFF"/>
          <w:lang w:val="en-US"/>
        </w:rPr>
        <w:t>Increase the area of fruit and nut trees</w:t>
      </w:r>
    </w:p>
    <w:p w14:paraId="00A0A07D" w14:textId="77777777" w:rsidR="00B81491" w:rsidRDefault="007E6A76">
      <w:pPr>
        <w:pStyle w:val="Body"/>
        <w:numPr>
          <w:ilvl w:val="0"/>
          <w:numId w:val="28"/>
        </w:numPr>
        <w:rPr>
          <w:lang w:val="en-US"/>
        </w:rPr>
      </w:pPr>
      <w:r>
        <w:rPr>
          <w:rStyle w:val="None"/>
          <w:rFonts w:ascii="Helvetica Neue" w:hAnsi="Helvetica Neue"/>
          <w:shd w:val="clear" w:color="auto" w:fill="FFFFFF"/>
          <w:lang w:val="en-US"/>
        </w:rPr>
        <w:t>Increase the biomass of living trees for carbon sequestration and remove pinewood from peatland to eliminate emissions</w:t>
      </w:r>
    </w:p>
    <w:p w14:paraId="2D39855F" w14:textId="77777777" w:rsidR="00B81491" w:rsidRDefault="007E6A76">
      <w:pPr>
        <w:pStyle w:val="Body"/>
        <w:numPr>
          <w:ilvl w:val="0"/>
          <w:numId w:val="28"/>
        </w:numPr>
        <w:rPr>
          <w:lang w:val="en-US"/>
        </w:rPr>
      </w:pPr>
      <w:r>
        <w:rPr>
          <w:rStyle w:val="None"/>
          <w:rFonts w:ascii="Helvetica Neue" w:hAnsi="Helvetica Neue"/>
          <w:shd w:val="clear" w:color="auto" w:fill="FFFFFF"/>
          <w:lang w:val="en-US"/>
        </w:rPr>
        <w:t>Allow for the use of forest residue and waste wood as well as limited plantation for energy.</w:t>
      </w:r>
      <w:proofErr w:type="gramStart"/>
      <w:r>
        <w:rPr>
          <w:rStyle w:val="None"/>
          <w:rFonts w:ascii="Helvetica Neue" w:hAnsi="Helvetica Neue"/>
          <w:shd w:val="clear" w:color="auto" w:fill="FFFFFF"/>
          <w:lang w:val="en-US"/>
        </w:rPr>
        <w:t>”</w:t>
      </w:r>
      <w:r>
        <w:rPr>
          <w:rStyle w:val="None"/>
          <w:rFonts w:ascii="Helvetica Neue" w:hAnsi="Helvetica Neue"/>
          <w:shd w:val="clear" w:color="auto" w:fill="FFFFFF"/>
        </w:rPr>
        <w:t>.</w:t>
      </w:r>
      <w:proofErr w:type="gramEnd"/>
    </w:p>
    <w:p w14:paraId="12BE5C91" w14:textId="77777777" w:rsidR="00B81491" w:rsidRDefault="007E6A76">
      <w:pPr>
        <w:pStyle w:val="Body"/>
        <w:rPr>
          <w:ins w:id="397" w:author="Tony Firkins" w:date="2023-05-18T08:11:00Z"/>
          <w:rStyle w:val="None"/>
          <w:rFonts w:ascii="Helvetica Neue" w:eastAsia="Helvetica Neue" w:hAnsi="Helvetica Neue" w:cs="Helvetica Neue"/>
          <w:shd w:val="clear" w:color="auto" w:fill="FFFFFF"/>
        </w:rPr>
      </w:pPr>
      <w:ins w:id="398" w:author="Tony Firkins" w:date="2023-05-18T08:11:00Z">
        <w:r>
          <w:rPr>
            <w:rStyle w:val="None"/>
            <w:rFonts w:ascii="Helvetica Neue" w:hAnsi="Helvetica Neue"/>
            <w:shd w:val="clear" w:color="auto" w:fill="FFFFFF"/>
          </w:rPr>
          <w:t xml:space="preserve"> </w:t>
        </w:r>
      </w:ins>
    </w:p>
    <w:p w14:paraId="2BF1D77E" w14:textId="786DE985" w:rsidR="00B81491" w:rsidRDefault="007E6A76">
      <w:pPr>
        <w:pStyle w:val="Body"/>
        <w:rPr>
          <w:rStyle w:val="None"/>
          <w:rFonts w:ascii="Helvetica Neue" w:eastAsia="Helvetica Neue" w:hAnsi="Helvetica Neue" w:cs="Helvetica Neue"/>
          <w:shd w:val="clear" w:color="auto" w:fill="FFFFFF"/>
        </w:rPr>
      </w:pPr>
      <w:r>
        <w:rPr>
          <w:rStyle w:val="None"/>
          <w:rFonts w:ascii="Helvetica Neue" w:hAnsi="Helvetica Neue"/>
          <w:b/>
          <w:bCs/>
          <w:shd w:val="clear" w:color="auto" w:fill="FFFFFF"/>
          <w:lang w:val="en-US"/>
        </w:rPr>
        <w:t>FR401 Add</w:t>
      </w:r>
      <w:del w:id="399" w:author="Tony Firkins" w:date="2023-05-18T08:11:00Z">
        <w:r w:rsidR="008A7EAF" w:rsidRPr="00B11C71">
          <w:rPr>
            <w:rFonts w:eastAsia="Times New Roman" w:cstheme="minorHAnsi"/>
            <w:color w:val="212529"/>
          </w:rPr>
          <w:delText> </w:delText>
        </w:r>
      </w:del>
      <w:ins w:id="400" w:author="Tony Firkins" w:date="2023-05-18T08:11:00Z">
        <w:r>
          <w:rPr>
            <w:rStyle w:val="None"/>
            <w:rFonts w:ascii="Helvetica Neue" w:hAnsi="Helvetica Neue"/>
            <w:b/>
            <w:bCs/>
            <w:shd w:val="clear" w:color="auto" w:fill="FFFFFF"/>
            <w:lang w:val="en-US"/>
          </w:rPr>
          <w:t xml:space="preserve"> </w:t>
        </w:r>
      </w:ins>
      <w:r>
        <w:rPr>
          <w:rStyle w:val="None"/>
          <w:rFonts w:ascii="Helvetica Neue" w:hAnsi="Helvetica Neue"/>
          <w:shd w:val="clear" w:color="auto" w:fill="FFFFFF"/>
          <w:lang w:val="en-US"/>
        </w:rPr>
        <w:t>references to the Land chapter, so that the paragraph reads,</w:t>
      </w:r>
      <w:del w:id="401" w:author="Tony Firkins" w:date="2023-05-18T08:11:00Z">
        <w:r w:rsidR="008A7EAF" w:rsidRPr="00B11C71">
          <w:rPr>
            <w:rFonts w:eastAsia="Times New Roman" w:cstheme="minorHAnsi"/>
            <w:color w:val="212529"/>
          </w:rPr>
          <w:delText> </w:delText>
        </w:r>
      </w:del>
      <w:ins w:id="402" w:author="Tony Firkins" w:date="2023-05-18T08:11:00Z">
        <w:r>
          <w:rPr>
            <w:rStyle w:val="None"/>
            <w:rFonts w:ascii="Helvetica Neue" w:hAnsi="Helvetica Neue"/>
            <w:b/>
            <w:bCs/>
            <w:shd w:val="clear" w:color="auto" w:fill="FFFFFF"/>
          </w:rPr>
          <w:t xml:space="preserve"> </w:t>
        </w:r>
      </w:ins>
      <w:r>
        <w:rPr>
          <w:rStyle w:val="None"/>
          <w:rFonts w:ascii="Helvetica Neue" w:hAnsi="Helvetica Neue"/>
          <w:b/>
          <w:bCs/>
          <w:shd w:val="clear" w:color="auto" w:fill="FFFFFF"/>
          <w:lang w:val="en-US"/>
        </w:rPr>
        <w:t>“</w:t>
      </w:r>
      <w:r>
        <w:rPr>
          <w:rStyle w:val="None"/>
          <w:rFonts w:ascii="Helvetica Neue" w:hAnsi="Helvetica Neue"/>
          <w:b/>
          <w:bCs/>
          <w:shd w:val="clear" w:color="auto" w:fill="FFFFFF"/>
          <w:lang w:val="de-DE"/>
        </w:rPr>
        <w:t>FR401</w:t>
      </w:r>
      <w:del w:id="403" w:author="Tony Firkins" w:date="2023-05-18T08:11:00Z">
        <w:r w:rsidR="008A7EAF" w:rsidRPr="00B11C71">
          <w:rPr>
            <w:rFonts w:eastAsia="Times New Roman" w:cstheme="minorHAnsi"/>
            <w:color w:val="212529"/>
          </w:rPr>
          <w:delText> </w:delText>
        </w:r>
      </w:del>
      <w:ins w:id="404" w:author="Tony Firkins" w:date="2023-05-18T08:11:00Z">
        <w:r>
          <w:rPr>
            <w:rStyle w:val="None"/>
            <w:rFonts w:ascii="Helvetica Neue" w:hAnsi="Helvetica Neue"/>
            <w:b/>
            <w:bCs/>
            <w:shd w:val="clear" w:color="auto" w:fill="FFFFFF"/>
            <w:lang w:val="de-DE"/>
          </w:rPr>
          <w:t xml:space="preserve"> </w:t>
        </w:r>
      </w:ins>
      <w:proofErr w:type="gramStart"/>
      <w:r>
        <w:rPr>
          <w:rStyle w:val="None"/>
          <w:rFonts w:ascii="Helvetica Neue" w:hAnsi="Helvetica Neue"/>
          <w:shd w:val="clear" w:color="auto" w:fill="FFFFFF"/>
          <w:lang w:val="en-US"/>
        </w:rPr>
        <w:t>The</w:t>
      </w:r>
      <w:proofErr w:type="gramEnd"/>
      <w:r>
        <w:rPr>
          <w:rStyle w:val="None"/>
          <w:rFonts w:ascii="Helvetica Neue" w:hAnsi="Helvetica Neue"/>
          <w:shd w:val="clear" w:color="auto" w:fill="FFFFFF"/>
          <w:lang w:val="en-US"/>
        </w:rPr>
        <w:t xml:space="preserve"> expansion of the UK estate/tree cover shall be driven through three component parts (in addition to other policy levers described in LD502).</w:t>
      </w:r>
    </w:p>
    <w:p w14:paraId="77E4D06E" w14:textId="77777777" w:rsidR="00B81491" w:rsidRDefault="007E6A76">
      <w:pPr>
        <w:pStyle w:val="Body"/>
        <w:numPr>
          <w:ilvl w:val="0"/>
          <w:numId w:val="30"/>
        </w:numPr>
        <w:rPr>
          <w:lang w:val="en-US"/>
        </w:rPr>
      </w:pPr>
      <w:r>
        <w:rPr>
          <w:rStyle w:val="None"/>
          <w:rFonts w:ascii="Helvetica Neue" w:hAnsi="Helvetica Neue"/>
          <w:shd w:val="clear" w:color="auto" w:fill="FFFFFF"/>
          <w:lang w:val="en-US"/>
        </w:rPr>
        <w:t>Forest Services, to manage the land cover of the PFE, allocate grants, enforce regulations and implement and police pest control</w:t>
      </w:r>
    </w:p>
    <w:p w14:paraId="201CF161" w14:textId="77777777" w:rsidR="00B81491" w:rsidRDefault="007E6A76">
      <w:pPr>
        <w:pStyle w:val="Body"/>
        <w:numPr>
          <w:ilvl w:val="0"/>
          <w:numId w:val="30"/>
        </w:numPr>
        <w:rPr>
          <w:lang w:val="en-US"/>
        </w:rPr>
      </w:pPr>
      <w:r>
        <w:rPr>
          <w:rStyle w:val="None"/>
          <w:rFonts w:ascii="Helvetica Neue" w:hAnsi="Helvetica Neue"/>
          <w:shd w:val="clear" w:color="auto" w:fill="FFFFFF"/>
          <w:lang w:val="en-US"/>
        </w:rPr>
        <w:t>Forest Research, to oversee and coordinate research through the PFE, academia and the commercial sector</w:t>
      </w:r>
    </w:p>
    <w:p w14:paraId="1164D734" w14:textId="77777777" w:rsidR="00B81491" w:rsidRDefault="007E6A76">
      <w:pPr>
        <w:pStyle w:val="Body"/>
        <w:numPr>
          <w:ilvl w:val="0"/>
          <w:numId w:val="30"/>
        </w:numPr>
        <w:rPr>
          <w:lang w:val="en-US"/>
        </w:rPr>
      </w:pPr>
      <w:r>
        <w:rPr>
          <w:rStyle w:val="None"/>
          <w:rFonts w:ascii="Helvetica Neue" w:hAnsi="Helvetica Neue"/>
          <w:shd w:val="clear" w:color="auto" w:fill="FFFFFF"/>
          <w:lang w:val="en-US"/>
        </w:rPr>
        <w:t>Forest Enterprise, to manage the PFE sustainably, plant, grow and fell standing timber, sustain balanced supply chains and encourage access.</w:t>
      </w:r>
      <w:proofErr w:type="gramStart"/>
      <w:r>
        <w:rPr>
          <w:rStyle w:val="None"/>
          <w:rFonts w:ascii="Helvetica Neue" w:hAnsi="Helvetica Neue"/>
          <w:shd w:val="clear" w:color="auto" w:fill="FFFFFF"/>
          <w:lang w:val="en-US"/>
        </w:rPr>
        <w:t>”</w:t>
      </w:r>
      <w:r>
        <w:rPr>
          <w:rStyle w:val="None"/>
          <w:rFonts w:ascii="Helvetica Neue" w:hAnsi="Helvetica Neue"/>
          <w:shd w:val="clear" w:color="auto" w:fill="FFFFFF"/>
        </w:rPr>
        <w:t>.</w:t>
      </w:r>
      <w:proofErr w:type="gramEnd"/>
    </w:p>
    <w:p w14:paraId="64A0ABDF" w14:textId="77777777" w:rsidR="00B81491" w:rsidRDefault="00B81491">
      <w:pPr>
        <w:pStyle w:val="Body"/>
        <w:rPr>
          <w:ins w:id="405" w:author="Tony Firkins" w:date="2023-05-18T08:11:00Z"/>
          <w:rStyle w:val="None"/>
          <w:rFonts w:ascii="Helvetica Neue" w:eastAsia="Helvetica Neue" w:hAnsi="Helvetica Neue" w:cs="Helvetica Neue"/>
          <w:b/>
          <w:bCs/>
          <w:shd w:val="clear" w:color="auto" w:fill="FFFFFF"/>
        </w:rPr>
      </w:pPr>
    </w:p>
    <w:p w14:paraId="02EE7CE1" w14:textId="2BA49D1C" w:rsidR="00B81491" w:rsidRDefault="007E6A76">
      <w:pPr>
        <w:pStyle w:val="Body"/>
        <w:rPr>
          <w:rStyle w:val="None"/>
          <w:rFonts w:ascii="Helvetica Neue" w:eastAsia="Helvetica Neue" w:hAnsi="Helvetica Neue" w:cs="Helvetica Neue"/>
          <w:shd w:val="clear" w:color="auto" w:fill="FFFFFF"/>
        </w:rPr>
      </w:pPr>
      <w:r>
        <w:rPr>
          <w:rStyle w:val="None"/>
          <w:rFonts w:ascii="Helvetica Neue" w:hAnsi="Helvetica Neue"/>
          <w:b/>
          <w:bCs/>
          <w:shd w:val="clear" w:color="auto" w:fill="FFFFFF"/>
        </w:rPr>
        <w:t xml:space="preserve">Delete </w:t>
      </w:r>
      <w:r>
        <w:rPr>
          <w:rStyle w:val="None"/>
          <w:rFonts w:ascii="Helvetica Neue" w:hAnsi="Helvetica Neue"/>
          <w:shd w:val="clear" w:color="auto" w:fill="FFFFFF"/>
          <w:lang w:val="en-US"/>
        </w:rPr>
        <w:t>“</w:t>
      </w:r>
      <w:r>
        <w:rPr>
          <w:rStyle w:val="None"/>
          <w:rFonts w:ascii="Helvetica Neue" w:hAnsi="Helvetica Neue"/>
          <w:b/>
          <w:bCs/>
          <w:shd w:val="clear" w:color="auto" w:fill="FFFFFF"/>
          <w:lang w:val="de-DE"/>
        </w:rPr>
        <w:t>FR600</w:t>
      </w:r>
      <w:del w:id="406" w:author="Tony Firkins" w:date="2023-05-18T08:11:00Z">
        <w:r w:rsidR="008A7EAF" w:rsidRPr="00B11C71">
          <w:rPr>
            <w:rFonts w:eastAsia="Times New Roman" w:cstheme="minorHAnsi"/>
            <w:color w:val="212529"/>
          </w:rPr>
          <w:delText> </w:delText>
        </w:r>
      </w:del>
      <w:ins w:id="407" w:author="Tony Firkins" w:date="2023-05-18T08:11:00Z">
        <w:r>
          <w:rPr>
            <w:rStyle w:val="None"/>
            <w:rFonts w:ascii="Helvetica Neue" w:hAnsi="Helvetica Neue"/>
            <w:shd w:val="clear" w:color="auto" w:fill="FFFFFF"/>
            <w:lang w:val="en-US"/>
          </w:rPr>
          <w:t xml:space="preserve"> </w:t>
        </w:r>
      </w:ins>
      <w:r>
        <w:rPr>
          <w:rStyle w:val="None"/>
          <w:rFonts w:ascii="Helvetica Neue" w:hAnsi="Helvetica Neue"/>
          <w:shd w:val="clear" w:color="auto" w:fill="FFFFFF"/>
          <w:lang w:val="en-US"/>
        </w:rPr>
        <w:t>A Green Government will facilitate an increase in overall tree cover so that it reaches a level that is on a par with average coverage in countries across Europe, consisting of unmanaged forest and woodland; harvested forest and woodland; unharvested (but managed) forest and woodland; short rotation forest and woodland; short rotation coppice; and agroforestry.”</w:t>
      </w:r>
      <w:r>
        <w:rPr>
          <w:rStyle w:val="None"/>
          <w:rFonts w:ascii="Helvetica Neue" w:hAnsi="Helvetica Neue"/>
          <w:shd w:val="clear" w:color="auto" w:fill="FFFFFF"/>
        </w:rPr>
        <w:t>.</w:t>
      </w:r>
    </w:p>
    <w:p w14:paraId="123988AD" w14:textId="77777777" w:rsidR="00B81491" w:rsidRDefault="007E6A76">
      <w:pPr>
        <w:pStyle w:val="Body"/>
        <w:rPr>
          <w:ins w:id="408" w:author="Tony Firkins" w:date="2023-05-18T08:11:00Z"/>
          <w:rStyle w:val="None"/>
          <w:rFonts w:ascii="Helvetica Neue" w:eastAsia="Helvetica Neue" w:hAnsi="Helvetica Neue" w:cs="Helvetica Neue"/>
          <w:shd w:val="clear" w:color="auto" w:fill="FFFFFF"/>
        </w:rPr>
      </w:pPr>
      <w:ins w:id="409" w:author="Tony Firkins" w:date="2023-05-18T08:11:00Z">
        <w:r>
          <w:rPr>
            <w:rStyle w:val="None"/>
            <w:rFonts w:ascii="Helvetica Neue" w:hAnsi="Helvetica Neue"/>
            <w:shd w:val="clear" w:color="auto" w:fill="FFFFFF"/>
          </w:rPr>
          <w:t xml:space="preserve"> </w:t>
        </w:r>
      </w:ins>
    </w:p>
    <w:p w14:paraId="443D0C86" w14:textId="652C1682" w:rsidR="00B81491" w:rsidRDefault="007E6A76">
      <w:pPr>
        <w:pStyle w:val="Body"/>
        <w:rPr>
          <w:ins w:id="410" w:author="Tony Firkins" w:date="2023-05-18T08:11:00Z"/>
          <w:rStyle w:val="None"/>
          <w:rFonts w:ascii="Helvetica Neue" w:eastAsia="Helvetica Neue" w:hAnsi="Helvetica Neue" w:cs="Helvetica Neue"/>
          <w:b/>
          <w:bCs/>
          <w:shd w:val="clear" w:color="auto" w:fill="FFFFFF"/>
        </w:rPr>
      </w:pPr>
      <w:r>
        <w:rPr>
          <w:rStyle w:val="None"/>
          <w:rFonts w:ascii="Helvetica Neue" w:hAnsi="Helvetica Neue"/>
          <w:b/>
          <w:bCs/>
          <w:shd w:val="clear" w:color="auto" w:fill="FFFFFF"/>
          <w:lang w:val="en-US"/>
        </w:rPr>
        <w:t>And replace with</w:t>
      </w:r>
      <w:del w:id="411" w:author="Tony Firkins" w:date="2023-05-18T08:11:00Z">
        <w:r w:rsidR="008A7EAF" w:rsidRPr="00B11C71">
          <w:rPr>
            <w:rFonts w:eastAsia="Times New Roman" w:cstheme="minorHAnsi"/>
            <w:color w:val="212529"/>
          </w:rPr>
          <w:delText> </w:delText>
        </w:r>
      </w:del>
    </w:p>
    <w:p w14:paraId="75163995" w14:textId="6768632C" w:rsidR="00B81491" w:rsidRDefault="007E6A76">
      <w:pPr>
        <w:pStyle w:val="Body"/>
        <w:rPr>
          <w:rStyle w:val="None"/>
          <w:rFonts w:ascii="Helvetica Neue" w:eastAsia="Helvetica Neue" w:hAnsi="Helvetica Neue" w:cs="Helvetica Neue"/>
          <w:shd w:val="clear" w:color="auto" w:fill="FFFFFF"/>
        </w:rPr>
      </w:pPr>
      <w:r>
        <w:rPr>
          <w:rStyle w:val="None"/>
          <w:rFonts w:ascii="Helvetica Neue" w:hAnsi="Helvetica Neue"/>
          <w:shd w:val="clear" w:color="auto" w:fill="FFFFFF"/>
          <w:lang w:val="en-US"/>
        </w:rPr>
        <w:t>“</w:t>
      </w:r>
      <w:r>
        <w:rPr>
          <w:rStyle w:val="None"/>
          <w:rFonts w:ascii="Helvetica Neue" w:hAnsi="Helvetica Neue"/>
          <w:b/>
          <w:bCs/>
          <w:shd w:val="clear" w:color="auto" w:fill="FFFFFF"/>
          <w:lang w:val="de-DE"/>
        </w:rPr>
        <w:t>FR600</w:t>
      </w:r>
      <w:del w:id="412" w:author="Tony Firkins" w:date="2023-05-18T08:11:00Z">
        <w:r w:rsidR="008A7EAF" w:rsidRPr="00B11C71">
          <w:rPr>
            <w:rFonts w:eastAsia="Times New Roman" w:cstheme="minorHAnsi"/>
            <w:color w:val="212529"/>
          </w:rPr>
          <w:delText> </w:delText>
        </w:r>
      </w:del>
      <w:ins w:id="413" w:author="Tony Firkins" w:date="2023-05-18T08:11:00Z">
        <w:r>
          <w:rPr>
            <w:rStyle w:val="None"/>
            <w:rFonts w:ascii="Helvetica Neue" w:hAnsi="Helvetica Neue"/>
            <w:shd w:val="clear" w:color="auto" w:fill="FFFFFF"/>
            <w:lang w:val="en-US"/>
          </w:rPr>
          <w:t xml:space="preserve"> </w:t>
        </w:r>
      </w:ins>
      <w:r>
        <w:rPr>
          <w:rStyle w:val="None"/>
          <w:rFonts w:ascii="Helvetica Neue" w:hAnsi="Helvetica Neue"/>
          <w:shd w:val="clear" w:color="auto" w:fill="FFFFFF"/>
          <w:lang w:val="en-US"/>
        </w:rPr>
        <w:t>An increase in overall tree cover shall be facilitated so that it achieves the objective in FR200, consisting of unmanaged forest and woodland; harvested forest and woodland; unharvested (but managed) forest and woodland; woodland; open canopy woodland; and agroforestry.</w:t>
      </w:r>
      <w:proofErr w:type="gramStart"/>
      <w:r>
        <w:rPr>
          <w:rStyle w:val="None"/>
          <w:rFonts w:ascii="Helvetica Neue" w:hAnsi="Helvetica Neue"/>
          <w:shd w:val="clear" w:color="auto" w:fill="FFFFFF"/>
          <w:lang w:val="en-US"/>
        </w:rPr>
        <w:t>”</w:t>
      </w:r>
      <w:r>
        <w:rPr>
          <w:rStyle w:val="None"/>
          <w:rFonts w:ascii="Helvetica Neue" w:hAnsi="Helvetica Neue"/>
          <w:shd w:val="clear" w:color="auto" w:fill="FFFFFF"/>
        </w:rPr>
        <w:t>.</w:t>
      </w:r>
      <w:proofErr w:type="gramEnd"/>
    </w:p>
    <w:p w14:paraId="70ABFF37" w14:textId="2AB1890B" w:rsidR="00B81491" w:rsidRDefault="007E6A76">
      <w:pPr>
        <w:pStyle w:val="Body"/>
        <w:rPr>
          <w:rStyle w:val="None"/>
          <w:rFonts w:ascii="Helvetica Neue" w:eastAsia="Helvetica Neue" w:hAnsi="Helvetica Neue" w:cs="Helvetica Neue"/>
          <w:shd w:val="clear" w:color="auto" w:fill="FFFFFF"/>
        </w:rPr>
      </w:pPr>
      <w:ins w:id="414" w:author="Tony Firkins" w:date="2023-05-18T08:11:00Z">
        <w:r>
          <w:rPr>
            <w:rStyle w:val="None"/>
            <w:rFonts w:ascii="Helvetica Neue" w:hAnsi="Helvetica Neue"/>
            <w:shd w:val="clear" w:color="auto" w:fill="FFFFFF"/>
          </w:rPr>
          <w:lastRenderedPageBreak/>
          <w:t xml:space="preserve"> </w:t>
        </w:r>
        <w:r>
          <w:rPr>
            <w:rStyle w:val="None"/>
            <w:rFonts w:ascii="Helvetica Neue" w:hAnsi="Helvetica Neue"/>
            <w:shd w:val="clear" w:color="auto" w:fill="FFFFFF"/>
          </w:rPr>
          <w:br/>
        </w:r>
      </w:ins>
      <w:r>
        <w:rPr>
          <w:rStyle w:val="None"/>
          <w:rFonts w:ascii="Helvetica Neue" w:hAnsi="Helvetica Neue"/>
          <w:b/>
          <w:bCs/>
          <w:shd w:val="clear" w:color="auto" w:fill="FFFFFF"/>
        </w:rPr>
        <w:t xml:space="preserve">Delete </w:t>
      </w:r>
      <w:r>
        <w:rPr>
          <w:rStyle w:val="None"/>
          <w:rFonts w:ascii="Helvetica Neue" w:hAnsi="Helvetica Neue"/>
          <w:b/>
          <w:bCs/>
          <w:shd w:val="clear" w:color="auto" w:fill="FFFFFF"/>
          <w:lang w:val="en-US"/>
        </w:rPr>
        <w:t>“</w:t>
      </w:r>
      <w:r>
        <w:rPr>
          <w:rStyle w:val="None"/>
          <w:rFonts w:ascii="Helvetica Neue" w:hAnsi="Helvetica Neue"/>
          <w:b/>
          <w:bCs/>
          <w:shd w:val="clear" w:color="auto" w:fill="FFFFFF"/>
          <w:lang w:val="de-DE"/>
        </w:rPr>
        <w:t>FR700</w:t>
      </w:r>
      <w:del w:id="415" w:author="Tony Firkins" w:date="2023-05-18T08:11:00Z">
        <w:r w:rsidR="008A7EAF" w:rsidRPr="00B11C71">
          <w:rPr>
            <w:rFonts w:eastAsia="Times New Roman" w:cstheme="minorHAnsi"/>
            <w:color w:val="212529"/>
          </w:rPr>
          <w:delText> </w:delText>
        </w:r>
      </w:del>
      <w:ins w:id="416" w:author="Tony Firkins" w:date="2023-05-18T08:11:00Z">
        <w:r>
          <w:rPr>
            <w:rStyle w:val="None"/>
            <w:rFonts w:ascii="Helvetica Neue" w:hAnsi="Helvetica Neue"/>
            <w:shd w:val="clear" w:color="auto" w:fill="FFFFFF"/>
            <w:lang w:val="en-US"/>
          </w:rPr>
          <w:t xml:space="preserve"> </w:t>
        </w:r>
      </w:ins>
      <w:r>
        <w:rPr>
          <w:rStyle w:val="None"/>
          <w:rFonts w:ascii="Helvetica Neue" w:hAnsi="Helvetica Neue"/>
          <w:shd w:val="clear" w:color="auto" w:fill="FFFFFF"/>
          <w:lang w:val="en-US"/>
        </w:rPr>
        <w:t>A Green Government will facilitate extensive planting of short rotation forestry and coppice for energy production.</w:t>
      </w:r>
      <w:proofErr w:type="gramStart"/>
      <w:r>
        <w:rPr>
          <w:rStyle w:val="None"/>
          <w:rFonts w:ascii="Helvetica Neue" w:hAnsi="Helvetica Neue"/>
          <w:shd w:val="clear" w:color="auto" w:fill="FFFFFF"/>
          <w:lang w:val="en-US"/>
        </w:rPr>
        <w:t>”</w:t>
      </w:r>
      <w:r>
        <w:rPr>
          <w:rStyle w:val="None"/>
          <w:rFonts w:ascii="Helvetica Neue" w:hAnsi="Helvetica Neue"/>
          <w:shd w:val="clear" w:color="auto" w:fill="FFFFFF"/>
        </w:rPr>
        <w:t>.</w:t>
      </w:r>
      <w:proofErr w:type="gramEnd"/>
    </w:p>
    <w:p w14:paraId="116AC503" w14:textId="77777777" w:rsidR="00B81491" w:rsidRDefault="007E6A76">
      <w:pPr>
        <w:pStyle w:val="Body"/>
        <w:rPr>
          <w:ins w:id="417" w:author="Tony Firkins" w:date="2023-05-18T08:11:00Z"/>
          <w:rStyle w:val="None"/>
          <w:rFonts w:ascii="Helvetica Neue" w:eastAsia="Helvetica Neue" w:hAnsi="Helvetica Neue" w:cs="Helvetica Neue"/>
          <w:shd w:val="clear" w:color="auto" w:fill="FFFFFF"/>
        </w:rPr>
      </w:pPr>
      <w:ins w:id="418" w:author="Tony Firkins" w:date="2023-05-18T08:11:00Z">
        <w:r>
          <w:rPr>
            <w:rStyle w:val="None"/>
            <w:rFonts w:ascii="Helvetica Neue" w:hAnsi="Helvetica Neue"/>
            <w:shd w:val="clear" w:color="auto" w:fill="FFFFFF"/>
          </w:rPr>
          <w:t xml:space="preserve"> </w:t>
        </w:r>
      </w:ins>
    </w:p>
    <w:p w14:paraId="4814CA73" w14:textId="77E340B6" w:rsidR="00B81491" w:rsidRDefault="007E6A76">
      <w:pPr>
        <w:pStyle w:val="Body"/>
        <w:rPr>
          <w:ins w:id="419" w:author="Tony Firkins" w:date="2023-05-18T08:11:00Z"/>
          <w:rStyle w:val="None"/>
          <w:rFonts w:ascii="Helvetica Neue" w:eastAsia="Helvetica Neue" w:hAnsi="Helvetica Neue" w:cs="Helvetica Neue"/>
          <w:b/>
          <w:bCs/>
          <w:shd w:val="clear" w:color="auto" w:fill="FFFFFF"/>
        </w:rPr>
      </w:pPr>
      <w:r>
        <w:rPr>
          <w:rStyle w:val="None"/>
          <w:rFonts w:ascii="Helvetica Neue" w:hAnsi="Helvetica Neue"/>
          <w:b/>
          <w:bCs/>
          <w:shd w:val="clear" w:color="auto" w:fill="FFFFFF"/>
          <w:lang w:val="en-US"/>
        </w:rPr>
        <w:t>And replace with</w:t>
      </w:r>
      <w:del w:id="420" w:author="Tony Firkins" w:date="2023-05-18T08:11:00Z">
        <w:r w:rsidR="008A7EAF" w:rsidRPr="00B11C71">
          <w:rPr>
            <w:rFonts w:eastAsia="Times New Roman" w:cstheme="minorHAnsi"/>
            <w:color w:val="212529"/>
          </w:rPr>
          <w:delText> </w:delText>
        </w:r>
      </w:del>
    </w:p>
    <w:p w14:paraId="60A766C1" w14:textId="64367E86" w:rsidR="00B81491" w:rsidRDefault="007E6A76">
      <w:pPr>
        <w:pStyle w:val="Body"/>
        <w:rPr>
          <w:rStyle w:val="None"/>
          <w:rFonts w:ascii="Helvetica Neue" w:eastAsia="Helvetica Neue" w:hAnsi="Helvetica Neue" w:cs="Helvetica Neue"/>
          <w:shd w:val="clear" w:color="auto" w:fill="FFFFFF"/>
        </w:rPr>
      </w:pPr>
      <w:r>
        <w:rPr>
          <w:rStyle w:val="None"/>
          <w:rFonts w:ascii="Helvetica Neue" w:hAnsi="Helvetica Neue"/>
          <w:shd w:val="clear" w:color="auto" w:fill="FFFFFF"/>
          <w:lang w:val="en-US"/>
        </w:rPr>
        <w:t>“</w:t>
      </w:r>
      <w:r>
        <w:rPr>
          <w:rStyle w:val="None"/>
          <w:rFonts w:ascii="Helvetica Neue" w:hAnsi="Helvetica Neue"/>
          <w:b/>
          <w:bCs/>
          <w:shd w:val="clear" w:color="auto" w:fill="FFFFFF"/>
          <w:lang w:val="de-DE"/>
        </w:rPr>
        <w:t>FR700</w:t>
      </w:r>
      <w:del w:id="421" w:author="Tony Firkins" w:date="2023-05-18T08:11:00Z">
        <w:r w:rsidR="008A7EAF" w:rsidRPr="00B11C71">
          <w:rPr>
            <w:rFonts w:eastAsia="Times New Roman" w:cstheme="minorHAnsi"/>
            <w:color w:val="212529"/>
          </w:rPr>
          <w:delText> </w:delText>
        </w:r>
      </w:del>
      <w:ins w:id="422" w:author="Tony Firkins" w:date="2023-05-18T08:11:00Z">
        <w:r>
          <w:rPr>
            <w:rStyle w:val="None"/>
            <w:rFonts w:ascii="Helvetica Neue" w:hAnsi="Helvetica Neue"/>
            <w:shd w:val="clear" w:color="auto" w:fill="FFFFFF"/>
            <w:lang w:val="en-US"/>
          </w:rPr>
          <w:t xml:space="preserve"> </w:t>
        </w:r>
      </w:ins>
      <w:r>
        <w:rPr>
          <w:rStyle w:val="None"/>
          <w:rFonts w:ascii="Helvetica Neue" w:hAnsi="Helvetica Neue"/>
          <w:shd w:val="clear" w:color="auto" w:fill="FFFFFF"/>
          <w:lang w:val="en-US"/>
        </w:rPr>
        <w:t xml:space="preserve">Planting of short rotation forestry and coppice for energy production shall be facilitated, where land use priorities allow. </w:t>
      </w:r>
      <w:proofErr w:type="gramStart"/>
      <w:r>
        <w:rPr>
          <w:rStyle w:val="None"/>
          <w:rFonts w:ascii="Helvetica Neue" w:hAnsi="Helvetica Neue"/>
          <w:shd w:val="clear" w:color="auto" w:fill="FFFFFF"/>
          <w:lang w:val="en-US"/>
        </w:rPr>
        <w:t>(See LD401)”</w:t>
      </w:r>
      <w:r>
        <w:rPr>
          <w:rStyle w:val="None"/>
          <w:rFonts w:ascii="Helvetica Neue" w:hAnsi="Helvetica Neue"/>
          <w:shd w:val="clear" w:color="auto" w:fill="FFFFFF"/>
        </w:rPr>
        <w:t>.</w:t>
      </w:r>
      <w:proofErr w:type="gramEnd"/>
    </w:p>
    <w:p w14:paraId="111DF72C" w14:textId="77777777" w:rsidR="00B81491" w:rsidRDefault="007E6A76">
      <w:pPr>
        <w:pStyle w:val="Body"/>
        <w:rPr>
          <w:ins w:id="423" w:author="Tony Firkins" w:date="2023-05-18T08:11:00Z"/>
          <w:rStyle w:val="None"/>
          <w:rFonts w:ascii="Helvetica Neue" w:eastAsia="Helvetica Neue" w:hAnsi="Helvetica Neue" w:cs="Helvetica Neue"/>
          <w:shd w:val="clear" w:color="auto" w:fill="FFFFFF"/>
        </w:rPr>
      </w:pPr>
      <w:ins w:id="424" w:author="Tony Firkins" w:date="2023-05-18T08:11:00Z">
        <w:r>
          <w:rPr>
            <w:rStyle w:val="None"/>
            <w:rFonts w:ascii="Helvetica Neue" w:hAnsi="Helvetica Neue"/>
            <w:shd w:val="clear" w:color="auto" w:fill="FFFFFF"/>
          </w:rPr>
          <w:t xml:space="preserve"> </w:t>
        </w:r>
      </w:ins>
    </w:p>
    <w:p w14:paraId="45A00C87" w14:textId="19A0D6FD" w:rsidR="00B81491" w:rsidRDefault="007E6A76">
      <w:pPr>
        <w:pStyle w:val="Body"/>
        <w:rPr>
          <w:rStyle w:val="None"/>
          <w:rFonts w:ascii="Helvetica Neue" w:eastAsia="Helvetica Neue" w:hAnsi="Helvetica Neue" w:cs="Helvetica Neue"/>
          <w:shd w:val="clear" w:color="auto" w:fill="FFFFFF"/>
        </w:rPr>
      </w:pPr>
      <w:r>
        <w:rPr>
          <w:rStyle w:val="None"/>
          <w:rFonts w:ascii="Helvetica Neue" w:hAnsi="Helvetica Neue"/>
          <w:b/>
          <w:bCs/>
          <w:shd w:val="clear" w:color="auto" w:fill="FFFFFF"/>
          <w:lang w:val="en-US"/>
        </w:rPr>
        <w:t>Insert new “</w:t>
      </w:r>
      <w:r>
        <w:rPr>
          <w:rStyle w:val="None"/>
          <w:rFonts w:ascii="Helvetica Neue" w:hAnsi="Helvetica Neue"/>
          <w:b/>
          <w:bCs/>
          <w:shd w:val="clear" w:color="auto" w:fill="FFFFFF"/>
          <w:lang w:val="de-DE"/>
        </w:rPr>
        <w:t>FR701</w:t>
      </w:r>
      <w:del w:id="425" w:author="Tony Firkins" w:date="2023-05-18T08:11:00Z">
        <w:r w:rsidR="008A7EAF" w:rsidRPr="00B11C71">
          <w:rPr>
            <w:rFonts w:eastAsia="Times New Roman" w:cstheme="minorHAnsi"/>
            <w:color w:val="212529"/>
          </w:rPr>
          <w:delText> </w:delText>
        </w:r>
      </w:del>
      <w:ins w:id="426" w:author="Tony Firkins" w:date="2023-05-18T08:11:00Z">
        <w:r>
          <w:rPr>
            <w:rStyle w:val="None"/>
            <w:rFonts w:ascii="Helvetica Neue" w:hAnsi="Helvetica Neue"/>
            <w:b/>
            <w:bCs/>
            <w:shd w:val="clear" w:color="auto" w:fill="FFFFFF"/>
          </w:rPr>
          <w:t xml:space="preserve"> </w:t>
        </w:r>
      </w:ins>
      <w:r>
        <w:rPr>
          <w:rStyle w:val="None"/>
          <w:rFonts w:ascii="Helvetica Neue" w:hAnsi="Helvetica Neue"/>
          <w:shd w:val="clear" w:color="auto" w:fill="FFFFFF"/>
          <w:lang w:val="en-US"/>
        </w:rPr>
        <w:t>Forest and sawmill residues can be used for energy production, but only if they are not better applied to preserving forest soil health and sequestering carbon, increasing biodiversity or producing other wood products.”</w:t>
      </w:r>
      <w:r>
        <w:rPr>
          <w:rStyle w:val="None"/>
          <w:rFonts w:ascii="Helvetica Neue" w:hAnsi="Helvetica Neue"/>
          <w:shd w:val="clear" w:color="auto" w:fill="FFFFFF"/>
        </w:rPr>
        <w:t>.</w:t>
      </w:r>
    </w:p>
    <w:p w14:paraId="280D8411" w14:textId="77777777" w:rsidR="00B81491" w:rsidRDefault="007E6A76">
      <w:pPr>
        <w:pStyle w:val="Body"/>
        <w:rPr>
          <w:ins w:id="427" w:author="Tony Firkins" w:date="2023-05-18T08:11:00Z"/>
          <w:rStyle w:val="None"/>
          <w:rFonts w:ascii="Helvetica Neue" w:eastAsia="Helvetica Neue" w:hAnsi="Helvetica Neue" w:cs="Helvetica Neue"/>
          <w:b/>
          <w:bCs/>
          <w:shd w:val="clear" w:color="auto" w:fill="FFFFFF"/>
        </w:rPr>
      </w:pPr>
      <w:ins w:id="428" w:author="Tony Firkins" w:date="2023-05-18T08:11:00Z">
        <w:r>
          <w:rPr>
            <w:rStyle w:val="None"/>
            <w:rFonts w:ascii="Helvetica Neue" w:hAnsi="Helvetica Neue"/>
            <w:b/>
            <w:bCs/>
            <w:shd w:val="clear" w:color="auto" w:fill="FFFFFF"/>
          </w:rPr>
          <w:t xml:space="preserve"> </w:t>
        </w:r>
      </w:ins>
    </w:p>
    <w:p w14:paraId="29903EAB" w14:textId="77777777" w:rsidR="00B81491" w:rsidRDefault="007E6A76">
      <w:pPr>
        <w:pStyle w:val="Body"/>
        <w:rPr>
          <w:rStyle w:val="None"/>
          <w:rFonts w:ascii="Helvetica Neue" w:eastAsia="Helvetica Neue" w:hAnsi="Helvetica Neue" w:cs="Helvetica Neue"/>
          <w:shd w:val="clear" w:color="auto" w:fill="FFFFFF"/>
        </w:rPr>
      </w:pPr>
      <w:r>
        <w:rPr>
          <w:rStyle w:val="None"/>
          <w:rFonts w:ascii="Helvetica Neue" w:hAnsi="Helvetica Neue"/>
          <w:b/>
          <w:bCs/>
          <w:shd w:val="clear" w:color="auto" w:fill="FFFFFF"/>
          <w:lang w:val="en-US"/>
        </w:rPr>
        <w:t>FR800 currently reads</w:t>
      </w:r>
      <w:r>
        <w:rPr>
          <w:rStyle w:val="None"/>
          <w:rFonts w:ascii="Helvetica Neue" w:hAnsi="Helvetica Neue"/>
          <w:shd w:val="clear" w:color="auto" w:fill="FFFFFF"/>
        </w:rPr>
        <w:t xml:space="preserve">, </w:t>
      </w:r>
      <w:r>
        <w:rPr>
          <w:rStyle w:val="None"/>
          <w:rFonts w:ascii="Helvetica Neue" w:hAnsi="Helvetica Neue"/>
          <w:shd w:val="clear" w:color="auto" w:fill="FFFFFF"/>
          <w:lang w:val="en-US"/>
        </w:rPr>
        <w:t>“Supporting Green Party Industrial Policies IP202 and IP241, and the climate emergency policy CC260, a Green Government will work to reduce UK imports of timbers that can be grown in the UK to zero, and also promote a 'Wood First' policy in all new buildings and in retrofitting existing ones.”</w:t>
      </w:r>
      <w:r>
        <w:rPr>
          <w:rStyle w:val="None"/>
          <w:rFonts w:ascii="Helvetica Neue" w:hAnsi="Helvetica Neue"/>
          <w:shd w:val="clear" w:color="auto" w:fill="FFFFFF"/>
        </w:rPr>
        <w:t>.</w:t>
      </w:r>
    </w:p>
    <w:p w14:paraId="1DC0EC55" w14:textId="77777777" w:rsidR="00B81491" w:rsidRDefault="00B81491">
      <w:pPr>
        <w:pStyle w:val="Body"/>
        <w:rPr>
          <w:ins w:id="429" w:author="Tony Firkins" w:date="2023-05-18T08:11:00Z"/>
          <w:rStyle w:val="None"/>
          <w:rFonts w:ascii="Helvetica Neue" w:eastAsia="Helvetica Neue" w:hAnsi="Helvetica Neue" w:cs="Helvetica Neue"/>
          <w:b/>
          <w:bCs/>
          <w:shd w:val="clear" w:color="auto" w:fill="FFFFFF"/>
        </w:rPr>
      </w:pPr>
    </w:p>
    <w:p w14:paraId="0D3733ED" w14:textId="694C3004" w:rsidR="00B81491" w:rsidRDefault="007E6A76">
      <w:pPr>
        <w:pStyle w:val="Body"/>
        <w:rPr>
          <w:ins w:id="430" w:author="Tony Firkins" w:date="2023-05-18T08:11:00Z"/>
          <w:rStyle w:val="None"/>
          <w:rFonts w:ascii="Helvetica Neue" w:eastAsia="Helvetica Neue" w:hAnsi="Helvetica Neue" w:cs="Helvetica Neue"/>
          <w:shd w:val="clear" w:color="auto" w:fill="FFFFFF"/>
        </w:rPr>
      </w:pPr>
      <w:r>
        <w:rPr>
          <w:rStyle w:val="None"/>
          <w:rFonts w:ascii="Helvetica Neue" w:hAnsi="Helvetica Neue"/>
          <w:b/>
          <w:bCs/>
          <w:shd w:val="clear" w:color="auto" w:fill="FFFFFF"/>
          <w:lang w:val="en-US"/>
        </w:rPr>
        <w:t>Insert into current FR800</w:t>
      </w:r>
      <w:r>
        <w:rPr>
          <w:rStyle w:val="None"/>
          <w:rFonts w:ascii="Helvetica Neue" w:hAnsi="Helvetica Neue"/>
          <w:shd w:val="clear" w:color="auto" w:fill="FFFFFF"/>
        </w:rPr>
        <w:t>,</w:t>
      </w:r>
      <w:del w:id="431" w:author="Tony Firkins" w:date="2023-05-18T08:11:00Z">
        <w:r w:rsidR="008A7EAF" w:rsidRPr="00B11C71">
          <w:rPr>
            <w:rFonts w:eastAsia="Times New Roman" w:cstheme="minorHAnsi"/>
            <w:color w:val="212529"/>
          </w:rPr>
          <w:delText> </w:delText>
        </w:r>
      </w:del>
      <w:ins w:id="432" w:author="Tony Firkins" w:date="2023-05-18T08:11:00Z">
        <w:r>
          <w:rPr>
            <w:rStyle w:val="None"/>
            <w:rFonts w:ascii="Helvetica Neue" w:hAnsi="Helvetica Neue"/>
            <w:shd w:val="clear" w:color="auto" w:fill="FFFFFF"/>
          </w:rPr>
          <w:t xml:space="preserve"> </w:t>
        </w:r>
      </w:ins>
      <w:r>
        <w:rPr>
          <w:rStyle w:val="None"/>
          <w:rFonts w:ascii="Helvetica Neue" w:hAnsi="Helvetica Neue"/>
          <w:b/>
          <w:bCs/>
          <w:shd w:val="clear" w:color="auto" w:fill="FFFFFF"/>
          <w:lang w:val="en-US"/>
        </w:rPr>
        <w:t xml:space="preserve">the words, </w:t>
      </w:r>
      <w:r>
        <w:rPr>
          <w:rStyle w:val="None"/>
          <w:rFonts w:ascii="Helvetica Neue" w:hAnsi="Helvetica Neue"/>
          <w:shd w:val="clear" w:color="auto" w:fill="FFFFFF"/>
          <w:lang w:val="en-US"/>
        </w:rPr>
        <w:t>“</w:t>
      </w:r>
      <w:r>
        <w:rPr>
          <w:rStyle w:val="None"/>
          <w:rFonts w:ascii="Helvetica Neue" w:hAnsi="Helvetica Neue"/>
          <w:b/>
          <w:bCs/>
          <w:shd w:val="clear" w:color="auto" w:fill="FFFFFF"/>
          <w:lang w:val="en-US"/>
        </w:rPr>
        <w:t>a Green Government will</w:t>
      </w:r>
      <w:del w:id="433" w:author="Tony Firkins" w:date="2023-05-18T08:11:00Z">
        <w:r w:rsidR="008A7EAF" w:rsidRPr="00B11C71">
          <w:rPr>
            <w:rFonts w:eastAsia="Times New Roman" w:cstheme="minorHAnsi"/>
            <w:color w:val="212529"/>
          </w:rPr>
          <w:delText> </w:delText>
        </w:r>
      </w:del>
      <w:ins w:id="434" w:author="Tony Firkins" w:date="2023-05-18T08:11:00Z">
        <w:r>
          <w:rPr>
            <w:rStyle w:val="None"/>
            <w:rFonts w:ascii="Helvetica Neue" w:hAnsi="Helvetica Neue"/>
            <w:b/>
            <w:bCs/>
            <w:shd w:val="clear" w:color="auto" w:fill="FFFFFF"/>
            <w:lang w:val="en-US"/>
          </w:rPr>
          <w:t xml:space="preserve"> </w:t>
        </w:r>
      </w:ins>
      <w:r>
        <w:rPr>
          <w:rStyle w:val="None"/>
          <w:rFonts w:ascii="Helvetica Neue" w:hAnsi="Helvetica Neue"/>
          <w:b/>
          <w:bCs/>
          <w:shd w:val="clear" w:color="auto" w:fill="FFFFFF"/>
          <w:lang w:val="en-US"/>
        </w:rPr>
        <w:t xml:space="preserve">work to reduce”, before </w:t>
      </w:r>
      <w:r>
        <w:rPr>
          <w:rStyle w:val="None"/>
          <w:rFonts w:ascii="Helvetica Neue" w:hAnsi="Helvetica Neue"/>
          <w:shd w:val="clear" w:color="auto" w:fill="FFFFFF"/>
          <w:lang w:val="en-US"/>
        </w:rPr>
        <w:t>“</w:t>
      </w:r>
      <w:r>
        <w:rPr>
          <w:rStyle w:val="None"/>
          <w:rFonts w:ascii="Helvetica Neue" w:hAnsi="Helvetica Neue"/>
          <w:b/>
          <w:bCs/>
          <w:shd w:val="clear" w:color="auto" w:fill="FFFFFF"/>
          <w:lang w:val="en-US"/>
        </w:rPr>
        <w:t>UK imports”</w:t>
      </w:r>
      <w:r>
        <w:rPr>
          <w:rStyle w:val="None"/>
          <w:rFonts w:ascii="Helvetica Neue" w:hAnsi="Helvetica Neue"/>
          <w:b/>
          <w:bCs/>
          <w:shd w:val="clear" w:color="auto" w:fill="FFFFFF"/>
        </w:rPr>
        <w:t xml:space="preserve">, </w:t>
      </w:r>
      <w:r>
        <w:rPr>
          <w:rStyle w:val="None"/>
          <w:rFonts w:ascii="Helvetica Neue" w:hAnsi="Helvetica Neue"/>
          <w:shd w:val="clear" w:color="auto" w:fill="FFFFFF"/>
          <w:lang w:val="en-US"/>
        </w:rPr>
        <w:t>“</w:t>
      </w:r>
      <w:r>
        <w:rPr>
          <w:rStyle w:val="None"/>
          <w:rFonts w:ascii="Helvetica Neue" w:hAnsi="Helvetica Neue"/>
          <w:b/>
          <w:bCs/>
          <w:shd w:val="clear" w:color="auto" w:fill="FFFFFF"/>
          <w:lang w:val="en-US"/>
        </w:rPr>
        <w:t>and wood products” after</w:t>
      </w:r>
      <w:del w:id="435" w:author="Tony Firkins" w:date="2023-05-18T08:11:00Z">
        <w:r w:rsidR="008A7EAF" w:rsidRPr="00B11C71">
          <w:rPr>
            <w:rFonts w:eastAsia="Times New Roman" w:cstheme="minorHAnsi"/>
            <w:color w:val="212529"/>
          </w:rPr>
          <w:delText> </w:delText>
        </w:r>
      </w:del>
      <w:ins w:id="436" w:author="Tony Firkins" w:date="2023-05-18T08:11:00Z">
        <w:r>
          <w:rPr>
            <w:rStyle w:val="None"/>
            <w:rFonts w:ascii="Helvetica Neue" w:hAnsi="Helvetica Neue"/>
            <w:b/>
            <w:bCs/>
            <w:shd w:val="clear" w:color="auto" w:fill="FFFFFF"/>
            <w:lang w:val="en-US"/>
          </w:rPr>
          <w:t xml:space="preserve"> </w:t>
        </w:r>
      </w:ins>
      <w:r>
        <w:rPr>
          <w:rStyle w:val="None"/>
          <w:rFonts w:ascii="Helvetica Neue" w:hAnsi="Helvetica Neue"/>
          <w:shd w:val="clear" w:color="auto" w:fill="FFFFFF"/>
          <w:lang w:val="en-US"/>
        </w:rPr>
        <w:t>“</w:t>
      </w:r>
      <w:r>
        <w:rPr>
          <w:rStyle w:val="None"/>
          <w:rFonts w:ascii="Helvetica Neue" w:hAnsi="Helvetica Neue"/>
          <w:b/>
          <w:bCs/>
          <w:shd w:val="clear" w:color="auto" w:fill="FFFFFF"/>
          <w:lang w:val="en-US"/>
        </w:rPr>
        <w:t xml:space="preserve">timbers” and </w:t>
      </w:r>
      <w:r>
        <w:rPr>
          <w:rStyle w:val="None"/>
          <w:rFonts w:ascii="Helvetica Neue" w:hAnsi="Helvetica Neue"/>
          <w:shd w:val="clear" w:color="auto" w:fill="FFFFFF"/>
          <w:lang w:val="en-US"/>
        </w:rPr>
        <w:t>“</w:t>
      </w:r>
      <w:r>
        <w:rPr>
          <w:rStyle w:val="None"/>
          <w:rFonts w:ascii="Helvetica Neue" w:hAnsi="Helvetica Neue"/>
          <w:b/>
          <w:bCs/>
          <w:shd w:val="clear" w:color="auto" w:fill="FFFFFF"/>
        </w:rPr>
        <w:t>net</w:t>
      </w:r>
      <w:r>
        <w:rPr>
          <w:rStyle w:val="None"/>
          <w:rFonts w:ascii="Helvetica Neue" w:hAnsi="Helvetica Neue"/>
          <w:b/>
          <w:bCs/>
          <w:shd w:val="clear" w:color="auto" w:fill="FFFFFF"/>
          <w:lang w:val="en-US"/>
        </w:rPr>
        <w:t xml:space="preserve">”, before </w:t>
      </w:r>
      <w:r>
        <w:rPr>
          <w:rStyle w:val="None"/>
          <w:rFonts w:ascii="Helvetica Neue" w:hAnsi="Helvetica Neue"/>
          <w:shd w:val="clear" w:color="auto" w:fill="FFFFFF"/>
          <w:lang w:val="en-US"/>
        </w:rPr>
        <w:t>“</w:t>
      </w:r>
      <w:r>
        <w:rPr>
          <w:rStyle w:val="None"/>
          <w:rFonts w:ascii="Helvetica Neue" w:hAnsi="Helvetica Neue"/>
          <w:b/>
          <w:bCs/>
          <w:shd w:val="clear" w:color="auto" w:fill="FFFFFF"/>
        </w:rPr>
        <w:t>zero</w:t>
      </w:r>
      <w:r>
        <w:rPr>
          <w:rStyle w:val="None"/>
          <w:rFonts w:ascii="Helvetica Neue" w:hAnsi="Helvetica Neue"/>
          <w:b/>
          <w:bCs/>
          <w:shd w:val="clear" w:color="auto" w:fill="FFFFFF"/>
          <w:lang w:val="en-US"/>
        </w:rPr>
        <w:t>”</w:t>
      </w:r>
      <w:r>
        <w:rPr>
          <w:rStyle w:val="None"/>
          <w:rFonts w:ascii="Helvetica Neue" w:hAnsi="Helvetica Neue"/>
          <w:shd w:val="clear" w:color="auto" w:fill="FFFFFF"/>
          <w:lang w:val="en-US"/>
        </w:rPr>
        <w:t>, so that it reads:</w:t>
      </w:r>
      <w:del w:id="437" w:author="Tony Firkins" w:date="2023-05-18T08:11:00Z">
        <w:r w:rsidR="008A7EAF" w:rsidRPr="00B11C71">
          <w:rPr>
            <w:rFonts w:eastAsia="Times New Roman" w:cstheme="minorHAnsi"/>
            <w:color w:val="212529"/>
          </w:rPr>
          <w:br/>
        </w:r>
      </w:del>
      <w:ins w:id="438" w:author="Tony Firkins" w:date="2023-05-18T08:11:00Z">
        <w:r>
          <w:rPr>
            <w:rStyle w:val="None"/>
            <w:rFonts w:ascii="Helvetica Neue" w:hAnsi="Helvetica Neue"/>
            <w:shd w:val="clear" w:color="auto" w:fill="FFFFFF"/>
            <w:lang w:val="en-US"/>
          </w:rPr>
          <w:t xml:space="preserve"> </w:t>
        </w:r>
      </w:ins>
    </w:p>
    <w:p w14:paraId="19CFC3AC" w14:textId="2ADAF919" w:rsidR="00B81491" w:rsidRDefault="007E6A76">
      <w:pPr>
        <w:pStyle w:val="Body"/>
        <w:rPr>
          <w:rStyle w:val="None"/>
          <w:rFonts w:ascii="Helvetica Neue" w:eastAsia="Helvetica Neue" w:hAnsi="Helvetica Neue" w:cs="Helvetica Neue"/>
          <w:shd w:val="clear" w:color="auto" w:fill="FFFFFF"/>
        </w:rPr>
      </w:pPr>
      <w:r>
        <w:rPr>
          <w:rStyle w:val="None"/>
          <w:rFonts w:ascii="Helvetica Neue" w:hAnsi="Helvetica Neue"/>
          <w:shd w:val="clear" w:color="auto" w:fill="FFFFFF"/>
          <w:lang w:val="en-US"/>
        </w:rPr>
        <w:t>“</w:t>
      </w:r>
      <w:r>
        <w:rPr>
          <w:rStyle w:val="None"/>
          <w:rFonts w:ascii="Helvetica Neue" w:hAnsi="Helvetica Neue"/>
          <w:b/>
          <w:bCs/>
          <w:shd w:val="clear" w:color="auto" w:fill="FFFFFF"/>
          <w:lang w:val="de-DE"/>
        </w:rPr>
        <w:t>FR800</w:t>
      </w:r>
      <w:del w:id="439" w:author="Tony Firkins" w:date="2023-05-18T08:11:00Z">
        <w:r w:rsidR="008A7EAF" w:rsidRPr="00B11C71">
          <w:rPr>
            <w:rFonts w:eastAsia="Times New Roman" w:cstheme="minorHAnsi"/>
            <w:color w:val="212529"/>
          </w:rPr>
          <w:delText> </w:delText>
        </w:r>
      </w:del>
      <w:ins w:id="440" w:author="Tony Firkins" w:date="2023-05-18T08:11:00Z">
        <w:r>
          <w:rPr>
            <w:rStyle w:val="None"/>
            <w:rFonts w:ascii="Helvetica Neue" w:hAnsi="Helvetica Neue"/>
            <w:shd w:val="clear" w:color="auto" w:fill="FFFFFF"/>
            <w:lang w:val="en-US"/>
          </w:rPr>
          <w:t xml:space="preserve"> </w:t>
        </w:r>
      </w:ins>
      <w:r>
        <w:rPr>
          <w:rStyle w:val="None"/>
          <w:rFonts w:ascii="Helvetica Neue" w:hAnsi="Helvetica Neue"/>
          <w:shd w:val="clear" w:color="auto" w:fill="FFFFFF"/>
          <w:lang w:val="en-US"/>
        </w:rPr>
        <w:t>Supporting Green Party Industrial Policies IP202 and IP241, and climate change policy CC260, a Green Government will work to reduce UK imports of timbers and wood products that can be grown in the UK to net zero, and also promote a 'Wood First' policy in all new buildings and in retrofitting existing ones.”</w:t>
      </w:r>
    </w:p>
    <w:p w14:paraId="52925647" w14:textId="77777777" w:rsidR="00B81491" w:rsidRDefault="00B81491">
      <w:pPr>
        <w:pStyle w:val="Body"/>
        <w:rPr>
          <w:ins w:id="441" w:author="Tony Firkins" w:date="2023-05-18T08:11:00Z"/>
          <w:rStyle w:val="None"/>
          <w:rFonts w:ascii="Helvetica Neue" w:eastAsia="Helvetica Neue" w:hAnsi="Helvetica Neue" w:cs="Helvetica Neue"/>
          <w:shd w:val="clear" w:color="auto" w:fill="FFFFFF"/>
        </w:rPr>
      </w:pPr>
    </w:p>
    <w:p w14:paraId="5304D5DB" w14:textId="48966F12" w:rsidR="00B81491" w:rsidRDefault="007E6A76">
      <w:pPr>
        <w:pStyle w:val="Body"/>
        <w:rPr>
          <w:ins w:id="442" w:author="Tony Firkins" w:date="2023-05-18T08:11:00Z"/>
          <w:rStyle w:val="None"/>
          <w:rFonts w:ascii="Helvetica Neue" w:eastAsia="Helvetica Neue" w:hAnsi="Helvetica Neue" w:cs="Helvetica Neue"/>
          <w:shd w:val="clear" w:color="auto" w:fill="FFFFFF"/>
        </w:rPr>
      </w:pPr>
      <w:r>
        <w:rPr>
          <w:rStyle w:val="None"/>
          <w:rFonts w:ascii="Helvetica Neue" w:hAnsi="Helvetica Neue"/>
          <w:b/>
          <w:bCs/>
          <w:shd w:val="clear" w:color="auto" w:fill="FFFFFF"/>
          <w:lang w:val="de-DE"/>
        </w:rPr>
        <w:t>In FR1400</w:t>
      </w:r>
      <w:r>
        <w:rPr>
          <w:rStyle w:val="None"/>
          <w:rFonts w:ascii="Helvetica Neue" w:hAnsi="Helvetica Neue"/>
          <w:shd w:val="clear" w:color="auto" w:fill="FFFFFF"/>
        </w:rPr>
        <w:t>,</w:t>
      </w:r>
      <w:del w:id="443" w:author="Tony Firkins" w:date="2023-05-18T08:11:00Z">
        <w:r w:rsidR="008A7EAF" w:rsidRPr="00B11C71">
          <w:rPr>
            <w:rFonts w:eastAsia="Times New Roman" w:cstheme="minorHAnsi"/>
            <w:color w:val="212529"/>
          </w:rPr>
          <w:delText> </w:delText>
        </w:r>
      </w:del>
      <w:ins w:id="444" w:author="Tony Firkins" w:date="2023-05-18T08:11:00Z">
        <w:r>
          <w:rPr>
            <w:rStyle w:val="None"/>
            <w:rFonts w:ascii="Helvetica Neue" w:hAnsi="Helvetica Neue"/>
            <w:shd w:val="clear" w:color="auto" w:fill="FFFFFF"/>
          </w:rPr>
          <w:t xml:space="preserve"> </w:t>
        </w:r>
      </w:ins>
      <w:r>
        <w:rPr>
          <w:rStyle w:val="None"/>
          <w:rFonts w:ascii="Helvetica Neue" w:hAnsi="Helvetica Neue"/>
          <w:b/>
          <w:bCs/>
          <w:shd w:val="clear" w:color="auto" w:fill="FFFFFF"/>
          <w:lang w:val="en-US"/>
        </w:rPr>
        <w:t xml:space="preserve">replace </w:t>
      </w:r>
      <w:r>
        <w:rPr>
          <w:rStyle w:val="None"/>
          <w:rFonts w:ascii="Helvetica Neue" w:hAnsi="Helvetica Neue"/>
          <w:shd w:val="clear" w:color="auto" w:fill="FFFFFF"/>
          <w:lang w:val="en-US"/>
        </w:rPr>
        <w:t>“</w:t>
      </w:r>
      <w:r>
        <w:rPr>
          <w:rStyle w:val="None"/>
          <w:rFonts w:ascii="Helvetica Neue" w:hAnsi="Helvetica Neue"/>
          <w:b/>
          <w:bCs/>
          <w:shd w:val="clear" w:color="auto" w:fill="FFFFFF"/>
          <w:lang w:val="en-US"/>
        </w:rPr>
        <w:t>energy creation”, with “ energy production”</w:t>
      </w:r>
      <w:del w:id="445" w:author="Tony Firkins" w:date="2023-05-18T08:11:00Z">
        <w:r w:rsidR="008A7EAF" w:rsidRPr="00B11C71">
          <w:rPr>
            <w:rFonts w:eastAsia="Times New Roman" w:cstheme="minorHAnsi"/>
            <w:color w:val="212529"/>
          </w:rPr>
          <w:delText> </w:delText>
        </w:r>
      </w:del>
      <w:ins w:id="446" w:author="Tony Firkins" w:date="2023-05-18T08:11:00Z">
        <w:r>
          <w:rPr>
            <w:rStyle w:val="None"/>
            <w:rFonts w:ascii="Helvetica Neue" w:hAnsi="Helvetica Neue"/>
            <w:shd w:val="clear" w:color="auto" w:fill="FFFFFF"/>
            <w:lang w:val="en-US"/>
          </w:rPr>
          <w:t xml:space="preserve"> </w:t>
        </w:r>
      </w:ins>
      <w:r>
        <w:rPr>
          <w:rStyle w:val="None"/>
          <w:rFonts w:ascii="Helvetica Neue" w:hAnsi="Helvetica Neue"/>
          <w:shd w:val="clear" w:color="auto" w:fill="FFFFFF"/>
          <w:lang w:val="en-US"/>
        </w:rPr>
        <w:t>and a reference at the Land chapter, so that it reads:</w:t>
      </w:r>
      <w:del w:id="447" w:author="Tony Firkins" w:date="2023-05-18T08:11:00Z">
        <w:r w:rsidR="008A7EAF" w:rsidRPr="00B11C71">
          <w:rPr>
            <w:rFonts w:eastAsia="Times New Roman" w:cstheme="minorHAnsi"/>
            <w:color w:val="212529"/>
          </w:rPr>
          <w:br/>
        </w:r>
      </w:del>
    </w:p>
    <w:p w14:paraId="7B8D1A42" w14:textId="4E2FDC61" w:rsidR="00B81491" w:rsidRDefault="007E6A76">
      <w:pPr>
        <w:pStyle w:val="Body"/>
        <w:rPr>
          <w:rStyle w:val="None"/>
          <w:rFonts w:ascii="Helvetica Neue" w:eastAsia="Helvetica Neue" w:hAnsi="Helvetica Neue" w:cs="Helvetica Neue"/>
          <w:shd w:val="clear" w:color="auto" w:fill="FFFFFF"/>
        </w:rPr>
      </w:pPr>
      <w:r>
        <w:rPr>
          <w:rStyle w:val="None"/>
          <w:rFonts w:ascii="Helvetica Neue" w:hAnsi="Helvetica Neue"/>
          <w:shd w:val="clear" w:color="auto" w:fill="FFFFFF"/>
          <w:lang w:val="en-US"/>
        </w:rPr>
        <w:t>“</w:t>
      </w:r>
      <w:r>
        <w:rPr>
          <w:rStyle w:val="None"/>
          <w:rFonts w:ascii="Helvetica Neue" w:hAnsi="Helvetica Neue"/>
          <w:b/>
          <w:bCs/>
          <w:shd w:val="clear" w:color="auto" w:fill="FFFFFF"/>
          <w:lang w:val="de-DE"/>
        </w:rPr>
        <w:t>FR1400</w:t>
      </w:r>
      <w:del w:id="448" w:author="Tony Firkins" w:date="2023-05-18T08:11:00Z">
        <w:r w:rsidR="008A7EAF" w:rsidRPr="00B11C71">
          <w:rPr>
            <w:rFonts w:eastAsia="Times New Roman" w:cstheme="minorHAnsi"/>
            <w:color w:val="212529"/>
          </w:rPr>
          <w:delText> </w:delText>
        </w:r>
      </w:del>
      <w:ins w:id="449" w:author="Tony Firkins" w:date="2023-05-18T08:11:00Z">
        <w:r>
          <w:rPr>
            <w:rStyle w:val="None"/>
            <w:rFonts w:ascii="Helvetica Neue" w:hAnsi="Helvetica Neue"/>
            <w:b/>
            <w:bCs/>
            <w:shd w:val="clear" w:color="auto" w:fill="FFFFFF"/>
            <w:lang w:val="de-DE"/>
          </w:rPr>
          <w:t xml:space="preserve"> </w:t>
        </w:r>
      </w:ins>
      <w:r>
        <w:rPr>
          <w:rStyle w:val="None"/>
          <w:rFonts w:ascii="Helvetica Neue" w:hAnsi="Helvetica Neue"/>
          <w:shd w:val="clear" w:color="auto" w:fill="FFFFFF"/>
          <w:lang w:val="en-US"/>
        </w:rPr>
        <w:t>Funding shall be provided for innovative and targeted research, including different timber species' strengths and utility; CO</w:t>
      </w:r>
      <w:r>
        <w:rPr>
          <w:rStyle w:val="None"/>
          <w:rFonts w:ascii="Helvetica Neue" w:hAnsi="Helvetica Neue"/>
          <w:shd w:val="clear" w:color="auto" w:fill="FFFFFF"/>
          <w:vertAlign w:val="subscript"/>
        </w:rPr>
        <w:t>2</w:t>
      </w:r>
      <w:r>
        <w:rPr>
          <w:rStyle w:val="None"/>
          <w:rFonts w:ascii="Helvetica Neue" w:hAnsi="Helvetica Neue"/>
          <w:shd w:val="clear" w:color="auto" w:fill="FFFFFF"/>
          <w:lang w:val="en-US"/>
        </w:rPr>
        <w:t xml:space="preserve"> sequestration potential, future planting needs and species suitability under climatic changes; mapping research on land areas most suited to energy production, food growing, urban growth and conservation; planting opportunities mapping; research into organic pest control; climate emergency adaptation and resilience opportunities, particularly flood mitigation (See LD503).”</w:t>
      </w:r>
      <w:r>
        <w:rPr>
          <w:rStyle w:val="None"/>
          <w:rFonts w:ascii="Helvetica Neue" w:hAnsi="Helvetica Neue"/>
          <w:shd w:val="clear" w:color="auto" w:fill="FFFFFF"/>
        </w:rPr>
        <w:t>.</w:t>
      </w:r>
    </w:p>
    <w:p w14:paraId="6F353ECC" w14:textId="77777777" w:rsidR="00B81491" w:rsidRDefault="00B81491">
      <w:pPr>
        <w:pStyle w:val="Body"/>
        <w:rPr>
          <w:ins w:id="450" w:author="Tony Firkins" w:date="2023-05-18T08:11:00Z"/>
          <w:rStyle w:val="None"/>
          <w:rFonts w:ascii="Helvetica Neue" w:eastAsia="Helvetica Neue" w:hAnsi="Helvetica Neue" w:cs="Helvetica Neue"/>
          <w:shd w:val="clear" w:color="auto" w:fill="FFFFFF"/>
        </w:rPr>
      </w:pPr>
    </w:p>
    <w:p w14:paraId="68B71CCE" w14:textId="77777777" w:rsidR="00B81491" w:rsidRDefault="007E6A76">
      <w:pPr>
        <w:pStyle w:val="Body"/>
        <w:rPr>
          <w:rStyle w:val="None"/>
          <w:rFonts w:ascii="Helvetica Neue" w:eastAsia="Helvetica Neue" w:hAnsi="Helvetica Neue" w:cs="Helvetica Neue"/>
          <w:b/>
          <w:bCs/>
          <w:shd w:val="clear" w:color="auto" w:fill="FFFFFF"/>
        </w:rPr>
      </w:pPr>
      <w:bookmarkStart w:id="451" w:name="_Toc127548342"/>
      <w:r>
        <w:rPr>
          <w:rStyle w:val="None"/>
          <w:rFonts w:ascii="Helvetica Neue" w:hAnsi="Helvetica Neue"/>
          <w:b/>
          <w:bCs/>
          <w:shd w:val="clear" w:color="auto" w:fill="FFFFFF"/>
          <w:lang w:val="en-US"/>
        </w:rPr>
        <w:t>Housing</w:t>
      </w:r>
      <w:bookmarkEnd w:id="451"/>
    </w:p>
    <w:p w14:paraId="53D8FF0D" w14:textId="64B40168" w:rsidR="00B81491" w:rsidRDefault="007E6A76">
      <w:pPr>
        <w:pStyle w:val="Body"/>
        <w:rPr>
          <w:ins w:id="452" w:author="Tony Firkins" w:date="2023-05-18T08:11:00Z"/>
          <w:rStyle w:val="None"/>
          <w:rFonts w:ascii="Helvetica Neue" w:eastAsia="Helvetica Neue" w:hAnsi="Helvetica Neue" w:cs="Helvetica Neue"/>
          <w:shd w:val="clear" w:color="auto" w:fill="FFFFFF"/>
        </w:rPr>
      </w:pPr>
      <w:r>
        <w:rPr>
          <w:rStyle w:val="None"/>
          <w:rFonts w:ascii="Helvetica Neue" w:hAnsi="Helvetica Neue"/>
          <w:b/>
          <w:bCs/>
          <w:shd w:val="clear" w:color="auto" w:fill="FFFFFF"/>
          <w:lang w:val="en-US"/>
        </w:rPr>
        <w:t xml:space="preserve">In </w:t>
      </w:r>
      <w:proofErr w:type="gramStart"/>
      <w:r>
        <w:rPr>
          <w:rStyle w:val="None"/>
          <w:rFonts w:ascii="Helvetica Neue" w:hAnsi="Helvetica Neue"/>
          <w:b/>
          <w:bCs/>
          <w:shd w:val="clear" w:color="auto" w:fill="FFFFFF"/>
          <w:lang w:val="en-US"/>
        </w:rPr>
        <w:t>HO401(</w:t>
      </w:r>
      <w:proofErr w:type="gramEnd"/>
      <w:r>
        <w:rPr>
          <w:rStyle w:val="None"/>
          <w:rFonts w:ascii="Helvetica Neue" w:hAnsi="Helvetica Neue"/>
          <w:b/>
          <w:bCs/>
          <w:shd w:val="clear" w:color="auto" w:fill="FFFFFF"/>
          <w:lang w:val="en-US"/>
        </w:rPr>
        <w:t>a), replace the reference to LD400 (LVT), with a reference to EC780,</w:t>
      </w:r>
      <w:del w:id="453" w:author="Tony Firkins" w:date="2023-05-18T08:11:00Z">
        <w:r w:rsidR="008A7EAF" w:rsidRPr="00B11C71">
          <w:rPr>
            <w:rFonts w:eastAsia="Times New Roman" w:cstheme="minorHAnsi"/>
            <w:color w:val="212529"/>
          </w:rPr>
          <w:delText> </w:delText>
        </w:r>
      </w:del>
      <w:ins w:id="454" w:author="Tony Firkins" w:date="2023-05-18T08:11:00Z">
        <w:r>
          <w:rPr>
            <w:rStyle w:val="None"/>
            <w:rFonts w:ascii="Helvetica Neue" w:hAnsi="Helvetica Neue"/>
            <w:shd w:val="clear" w:color="auto" w:fill="FFFFFF"/>
            <w:lang w:val="en-US"/>
          </w:rPr>
          <w:t xml:space="preserve"> </w:t>
        </w:r>
      </w:ins>
      <w:r>
        <w:rPr>
          <w:rStyle w:val="None"/>
          <w:rFonts w:ascii="Helvetica Neue" w:hAnsi="Helvetica Neue"/>
          <w:shd w:val="clear" w:color="auto" w:fill="FFFFFF"/>
          <w:lang w:val="en-US"/>
        </w:rPr>
        <w:t>where the substantive policy sits, so that it reads:</w:t>
      </w:r>
      <w:del w:id="455" w:author="Tony Firkins" w:date="2023-05-18T08:11:00Z">
        <w:r w:rsidR="008A7EAF" w:rsidRPr="00B11C71">
          <w:rPr>
            <w:rFonts w:eastAsia="Times New Roman" w:cstheme="minorHAnsi"/>
            <w:color w:val="212529"/>
          </w:rPr>
          <w:br/>
        </w:r>
      </w:del>
    </w:p>
    <w:p w14:paraId="46BD64FF" w14:textId="68A6D862" w:rsidR="00B81491" w:rsidRDefault="007E6A76">
      <w:pPr>
        <w:pStyle w:val="Body"/>
        <w:rPr>
          <w:rStyle w:val="None"/>
          <w:rFonts w:ascii="Helvetica Neue" w:eastAsia="Helvetica Neue" w:hAnsi="Helvetica Neue" w:cs="Helvetica Neue"/>
          <w:shd w:val="clear" w:color="auto" w:fill="FFFFFF"/>
        </w:rPr>
      </w:pPr>
      <w:r>
        <w:rPr>
          <w:rStyle w:val="None"/>
          <w:rFonts w:ascii="Helvetica Neue" w:hAnsi="Helvetica Neue"/>
          <w:shd w:val="clear" w:color="auto" w:fill="FFFFFF"/>
          <w:lang w:val="en-US"/>
        </w:rPr>
        <w:t xml:space="preserve">“a) gradually introduce a Land Value Tax (see EC780) to reduce profits from speculation on existing homes and development sites, and in the short term increase the amount of land held by Community Land Trusts (see </w:t>
      </w:r>
      <w:del w:id="456" w:author="Tony Firkins" w:date="2023-05-18T08:11:00Z">
        <w:r w:rsidR="008A7EAF" w:rsidRPr="00B11C71">
          <w:rPr>
            <w:rFonts w:eastAsia="Times New Roman" w:cstheme="minorHAnsi"/>
            <w:color w:val="212529"/>
          </w:rPr>
          <w:delText>HO513-514);”.</w:delText>
        </w:r>
      </w:del>
      <w:ins w:id="457" w:author="Tony Firkins" w:date="2023-05-18T08:11:00Z">
        <w:r w:rsidR="005F377E">
          <w:fldChar w:fldCharType="begin"/>
        </w:r>
        <w:r w:rsidR="005F377E">
          <w:instrText xml:space="preserve"> HYPERLINK "https://policy.greenparty.org.uk/ho.html%252523HO513" </w:instrText>
        </w:r>
        <w:r w:rsidR="005F377E">
          <w:fldChar w:fldCharType="separate"/>
        </w:r>
        <w:r>
          <w:rPr>
            <w:rStyle w:val="Hyperlink0"/>
            <w:lang w:val="de-DE"/>
          </w:rPr>
          <w:t>HO513</w:t>
        </w:r>
        <w:r w:rsidR="005F377E">
          <w:rPr>
            <w:rStyle w:val="Hyperlink0"/>
            <w:lang w:val="de-DE"/>
          </w:rPr>
          <w:fldChar w:fldCharType="end"/>
        </w:r>
        <w:r>
          <w:rPr>
            <w:rStyle w:val="None"/>
            <w:rFonts w:ascii="Helvetica Neue" w:hAnsi="Helvetica Neue"/>
            <w:shd w:val="clear" w:color="auto" w:fill="FFFFFF"/>
          </w:rPr>
          <w:t>-</w:t>
        </w:r>
        <w:r w:rsidR="005F377E">
          <w:fldChar w:fldCharType="begin"/>
        </w:r>
        <w:r w:rsidR="005F377E">
          <w:instrText xml:space="preserve"> HYPERLINK "https://policy.greenparty.org.uk/ho.html%252523HO514" </w:instrText>
        </w:r>
        <w:r w:rsidR="005F377E">
          <w:fldChar w:fldCharType="separate"/>
        </w:r>
        <w:r>
          <w:rPr>
            <w:rStyle w:val="Hyperlink0"/>
          </w:rPr>
          <w:t>514</w:t>
        </w:r>
        <w:r w:rsidR="005F377E">
          <w:rPr>
            <w:rStyle w:val="Hyperlink0"/>
          </w:rPr>
          <w:fldChar w:fldCharType="end"/>
        </w:r>
        <w:r>
          <w:rPr>
            <w:rStyle w:val="None"/>
            <w:rFonts w:ascii="Helvetica Neue" w:hAnsi="Helvetica Neue"/>
            <w:shd w:val="clear" w:color="auto" w:fill="FFFFFF"/>
            <w:lang w:val="it-IT"/>
          </w:rPr>
          <w:t>);</w:t>
        </w:r>
        <w:r>
          <w:rPr>
            <w:rStyle w:val="None"/>
            <w:rFonts w:ascii="Helvetica Neue" w:hAnsi="Helvetica Neue"/>
            <w:shd w:val="clear" w:color="auto" w:fill="FFFFFF"/>
            <w:lang w:val="en-US"/>
          </w:rPr>
          <w:t>”</w:t>
        </w:r>
        <w:r>
          <w:rPr>
            <w:rStyle w:val="None"/>
            <w:rFonts w:ascii="Helvetica Neue" w:hAnsi="Helvetica Neue"/>
            <w:shd w:val="clear" w:color="auto" w:fill="FFFFFF"/>
          </w:rPr>
          <w:t>.</w:t>
        </w:r>
      </w:ins>
    </w:p>
    <w:p w14:paraId="6AD86B38" w14:textId="77777777" w:rsidR="00B81491" w:rsidRDefault="007E6A76">
      <w:pPr>
        <w:pStyle w:val="Body"/>
        <w:rPr>
          <w:ins w:id="458" w:author="Tony Firkins" w:date="2023-05-18T08:11:00Z"/>
          <w:rStyle w:val="None"/>
          <w:rFonts w:ascii="Helvetica Neue" w:eastAsia="Helvetica Neue" w:hAnsi="Helvetica Neue" w:cs="Helvetica Neue"/>
          <w:shd w:val="clear" w:color="auto" w:fill="FFFFFF"/>
        </w:rPr>
      </w:pPr>
      <w:ins w:id="459" w:author="Tony Firkins" w:date="2023-05-18T08:11:00Z">
        <w:r>
          <w:rPr>
            <w:rStyle w:val="None"/>
            <w:rFonts w:ascii="Helvetica Neue" w:hAnsi="Helvetica Neue"/>
            <w:shd w:val="clear" w:color="auto" w:fill="FFFFFF"/>
          </w:rPr>
          <w:t xml:space="preserve"> </w:t>
        </w:r>
      </w:ins>
    </w:p>
    <w:p w14:paraId="0B96225B" w14:textId="77777777" w:rsidR="00B81491" w:rsidRDefault="007E6A76">
      <w:pPr>
        <w:pStyle w:val="Body"/>
        <w:rPr>
          <w:rStyle w:val="None"/>
          <w:rFonts w:ascii="Helvetica Neue" w:eastAsia="Helvetica Neue" w:hAnsi="Helvetica Neue" w:cs="Helvetica Neue"/>
          <w:b/>
          <w:bCs/>
          <w:shd w:val="clear" w:color="auto" w:fill="FFFFFF"/>
        </w:rPr>
      </w:pPr>
      <w:bookmarkStart w:id="460" w:name="_Toc127548343"/>
      <w:r>
        <w:rPr>
          <w:rStyle w:val="None"/>
          <w:rFonts w:ascii="Helvetica Neue" w:hAnsi="Helvetica Neue"/>
          <w:b/>
          <w:bCs/>
          <w:shd w:val="clear" w:color="auto" w:fill="FFFFFF"/>
          <w:lang w:val="en-US"/>
        </w:rPr>
        <w:t>Industry</w:t>
      </w:r>
      <w:bookmarkEnd w:id="460"/>
    </w:p>
    <w:p w14:paraId="19B0BCD3" w14:textId="63C80D21" w:rsidR="00B81491" w:rsidRDefault="007E6A76">
      <w:pPr>
        <w:pStyle w:val="Body"/>
        <w:rPr>
          <w:ins w:id="461" w:author="Tony Firkins" w:date="2023-05-18T08:11:00Z"/>
          <w:rStyle w:val="None"/>
          <w:rFonts w:ascii="Helvetica Neue" w:eastAsia="Helvetica Neue" w:hAnsi="Helvetica Neue" w:cs="Helvetica Neue"/>
          <w:b/>
          <w:bCs/>
          <w:shd w:val="clear" w:color="auto" w:fill="FFFFFF"/>
        </w:rPr>
      </w:pPr>
      <w:r>
        <w:rPr>
          <w:rStyle w:val="None"/>
          <w:rFonts w:ascii="Helvetica Neue" w:hAnsi="Helvetica Neue"/>
          <w:b/>
          <w:bCs/>
          <w:shd w:val="clear" w:color="auto" w:fill="FFFFFF"/>
          <w:lang w:val="en-US"/>
        </w:rPr>
        <w:lastRenderedPageBreak/>
        <w:t>IN401 to IN404 currently read:</w:t>
      </w:r>
      <w:del w:id="462" w:author="Tony Firkins" w:date="2023-05-18T08:11:00Z">
        <w:r w:rsidR="008A7EAF" w:rsidRPr="00B11C71">
          <w:rPr>
            <w:rFonts w:eastAsia="Times New Roman" w:cstheme="minorHAnsi"/>
            <w:color w:val="212529"/>
          </w:rPr>
          <w:br/>
        </w:r>
      </w:del>
    </w:p>
    <w:p w14:paraId="2C48B43C" w14:textId="77777777" w:rsidR="00B81491" w:rsidRDefault="007E6A76">
      <w:pPr>
        <w:pStyle w:val="Body"/>
        <w:shd w:val="clear" w:color="auto" w:fill="FFFFFF"/>
        <w:spacing w:after="140"/>
        <w:rPr>
          <w:rStyle w:val="None"/>
          <w:rFonts w:ascii="Helvetica Neue" w:eastAsia="Helvetica Neue" w:hAnsi="Helvetica Neue" w:cs="Helvetica Neue"/>
          <w:shd w:val="clear" w:color="auto" w:fill="FFFFFF"/>
        </w:rPr>
      </w:pPr>
      <w:r>
        <w:rPr>
          <w:rStyle w:val="None"/>
          <w:rFonts w:ascii="Helvetica Neue" w:hAnsi="Helvetica Neue"/>
          <w:shd w:val="clear" w:color="auto" w:fill="FFFFFF"/>
          <w:lang w:val="en-US"/>
        </w:rPr>
        <w:t xml:space="preserve">IN401 </w:t>
      </w:r>
      <w:proofErr w:type="gramStart"/>
      <w:r>
        <w:rPr>
          <w:rStyle w:val="None"/>
          <w:rFonts w:ascii="Helvetica Neue" w:hAnsi="Helvetica Neue"/>
          <w:shd w:val="clear" w:color="auto" w:fill="FFFFFF"/>
          <w:lang w:val="en-US"/>
        </w:rPr>
        <w:t>The</w:t>
      </w:r>
      <w:proofErr w:type="gramEnd"/>
      <w:r>
        <w:rPr>
          <w:rStyle w:val="None"/>
          <w:rFonts w:ascii="Helvetica Neue" w:hAnsi="Helvetica Neue"/>
          <w:shd w:val="clear" w:color="auto" w:fill="FFFFFF"/>
          <w:lang w:val="en-US"/>
        </w:rPr>
        <w:t xml:space="preserve"> National Spatial Strategy will ensure individual planning and investment decisions add up to a national plan that is socially and environmentally sustainable.</w:t>
      </w:r>
    </w:p>
    <w:p w14:paraId="7C372381" w14:textId="77777777" w:rsidR="00B81491" w:rsidRDefault="007E6A76">
      <w:pPr>
        <w:pStyle w:val="Body"/>
        <w:shd w:val="clear" w:color="auto" w:fill="FFFFFF"/>
        <w:spacing w:after="140"/>
        <w:rPr>
          <w:rStyle w:val="None"/>
          <w:rFonts w:ascii="Helvetica Neue" w:eastAsia="Helvetica Neue" w:hAnsi="Helvetica Neue" w:cs="Helvetica Neue"/>
          <w:shd w:val="clear" w:color="auto" w:fill="FFFFFF"/>
        </w:rPr>
      </w:pPr>
      <w:r>
        <w:rPr>
          <w:rStyle w:val="None"/>
          <w:rFonts w:ascii="Helvetica Neue" w:hAnsi="Helvetica Neue"/>
          <w:shd w:val="clear" w:color="auto" w:fill="FFFFFF"/>
          <w:lang w:val="en-US"/>
        </w:rPr>
        <w:t xml:space="preserve">IN402 </w:t>
      </w:r>
      <w:proofErr w:type="gramStart"/>
      <w:r>
        <w:rPr>
          <w:rStyle w:val="None"/>
          <w:rFonts w:ascii="Helvetica Neue" w:hAnsi="Helvetica Neue"/>
          <w:shd w:val="clear" w:color="auto" w:fill="FFFFFF"/>
          <w:lang w:val="en-US"/>
        </w:rPr>
        <w:t>The</w:t>
      </w:r>
      <w:proofErr w:type="gramEnd"/>
      <w:r>
        <w:rPr>
          <w:rStyle w:val="None"/>
          <w:rFonts w:ascii="Helvetica Neue" w:hAnsi="Helvetica Neue"/>
          <w:shd w:val="clear" w:color="auto" w:fill="FFFFFF"/>
          <w:lang w:val="en-US"/>
        </w:rPr>
        <w:t xml:space="preserve"> national spatial strategy will replace the current failed market mechanisms with a planning system that it is locally and democratically accountable, not to banks or speculative financial institutions. This will </w:t>
      </w:r>
      <w:proofErr w:type="spellStart"/>
      <w:r>
        <w:rPr>
          <w:rStyle w:val="None"/>
          <w:rFonts w:ascii="Helvetica Neue" w:hAnsi="Helvetica Neue"/>
          <w:shd w:val="clear" w:color="auto" w:fill="FFFFFF"/>
          <w:lang w:val="en-US"/>
        </w:rPr>
        <w:t>prioritise</w:t>
      </w:r>
      <w:proofErr w:type="spellEnd"/>
      <w:r>
        <w:rPr>
          <w:rStyle w:val="None"/>
          <w:rFonts w:ascii="Helvetica Neue" w:hAnsi="Helvetica Neue"/>
          <w:shd w:val="clear" w:color="auto" w:fill="FFFFFF"/>
          <w:lang w:val="en-US"/>
        </w:rPr>
        <w:t xml:space="preserve"> retention of agriculture, commonly owned land and </w:t>
      </w:r>
      <w:proofErr w:type="spellStart"/>
      <w:r>
        <w:rPr>
          <w:rStyle w:val="None"/>
          <w:rFonts w:ascii="Helvetica Neue" w:hAnsi="Helvetica Neue"/>
          <w:shd w:val="clear" w:color="auto" w:fill="FFFFFF"/>
          <w:lang w:val="en-US"/>
        </w:rPr>
        <w:t>wildspace</w:t>
      </w:r>
      <w:proofErr w:type="spellEnd"/>
      <w:r>
        <w:rPr>
          <w:rStyle w:val="None"/>
          <w:rFonts w:ascii="Helvetica Neue" w:hAnsi="Helvetica Neue"/>
          <w:shd w:val="clear" w:color="auto" w:fill="FFFFFF"/>
          <w:lang w:val="en-US"/>
        </w:rPr>
        <w:t xml:space="preserve"> in the UK. We support extension of these land designations (rather than reclassification to reduce them, such as being proposed for the Green Belt in many locations) in the UK. This strategy will focus on urban regeneration, reversing the current trend to convert rural sites to industrial and urban areas.</w:t>
      </w:r>
    </w:p>
    <w:p w14:paraId="6A5A1787" w14:textId="77777777" w:rsidR="00B81491" w:rsidRDefault="007E6A76">
      <w:pPr>
        <w:pStyle w:val="Body"/>
        <w:shd w:val="clear" w:color="auto" w:fill="FFFFFF"/>
        <w:spacing w:after="140"/>
        <w:rPr>
          <w:rStyle w:val="None"/>
          <w:rFonts w:ascii="Helvetica Neue" w:eastAsia="Helvetica Neue" w:hAnsi="Helvetica Neue" w:cs="Helvetica Neue"/>
          <w:shd w:val="clear" w:color="auto" w:fill="FFFFFF"/>
        </w:rPr>
      </w:pPr>
      <w:r>
        <w:rPr>
          <w:rStyle w:val="None"/>
          <w:rFonts w:ascii="Helvetica Neue" w:hAnsi="Helvetica Neue"/>
          <w:shd w:val="clear" w:color="auto" w:fill="FFFFFF"/>
          <w:lang w:val="en-US"/>
        </w:rPr>
        <w:t xml:space="preserve">IN403 </w:t>
      </w:r>
      <w:proofErr w:type="gramStart"/>
      <w:r>
        <w:rPr>
          <w:rStyle w:val="None"/>
          <w:rFonts w:ascii="Helvetica Neue" w:hAnsi="Helvetica Neue"/>
          <w:shd w:val="clear" w:color="auto" w:fill="FFFFFF"/>
          <w:lang w:val="en-US"/>
        </w:rPr>
        <w:t>This</w:t>
      </w:r>
      <w:proofErr w:type="gramEnd"/>
      <w:r>
        <w:rPr>
          <w:rStyle w:val="None"/>
          <w:rFonts w:ascii="Helvetica Neue" w:hAnsi="Helvetica Neue"/>
          <w:shd w:val="clear" w:color="auto" w:fill="FFFFFF"/>
          <w:lang w:val="en-US"/>
        </w:rPr>
        <w:t xml:space="preserve"> will fill the void created by the revocation of the Regional Spatial Strategies, so that the 'Duty to Cooperate' principle extends to a national level, ensuring that the overall nature of development is both socially and environmentally sustainable.</w:t>
      </w:r>
    </w:p>
    <w:p w14:paraId="1D458610" w14:textId="77777777" w:rsidR="00B81491" w:rsidRDefault="007E6A76">
      <w:pPr>
        <w:pStyle w:val="Body"/>
        <w:shd w:val="clear" w:color="auto" w:fill="FFFFFF"/>
        <w:spacing w:after="140"/>
        <w:rPr>
          <w:rStyle w:val="None"/>
          <w:rFonts w:ascii="Helvetica Neue" w:eastAsia="Helvetica Neue" w:hAnsi="Helvetica Neue" w:cs="Helvetica Neue"/>
          <w:shd w:val="clear" w:color="auto" w:fill="FFFFFF"/>
        </w:rPr>
      </w:pPr>
      <w:r>
        <w:rPr>
          <w:rStyle w:val="None"/>
          <w:rFonts w:ascii="Helvetica Neue" w:hAnsi="Helvetica Neue"/>
          <w:shd w:val="clear" w:color="auto" w:fill="FFFFFF"/>
          <w:lang w:val="en-US"/>
        </w:rPr>
        <w:t xml:space="preserve">IN404 This will include incentives to financially </w:t>
      </w:r>
      <w:proofErr w:type="spellStart"/>
      <w:r>
        <w:rPr>
          <w:rStyle w:val="None"/>
          <w:rFonts w:ascii="Helvetica Neue" w:hAnsi="Helvetica Neue"/>
          <w:shd w:val="clear" w:color="auto" w:fill="FFFFFF"/>
          <w:lang w:val="en-US"/>
        </w:rPr>
        <w:t>prioritise</w:t>
      </w:r>
      <w:proofErr w:type="spellEnd"/>
      <w:r>
        <w:rPr>
          <w:rStyle w:val="None"/>
          <w:rFonts w:ascii="Helvetica Neue" w:hAnsi="Helvetica Neue"/>
          <w:shd w:val="clear" w:color="auto" w:fill="FFFFFF"/>
          <w:lang w:val="en-US"/>
        </w:rPr>
        <w:t xml:space="preserve"> the refurbishment of existing buildings and suitable brownfield sites, and support the transition of rural communities from commuter towns to sustainable communities. New green jobs will be actively created by </w:t>
      </w:r>
      <w:proofErr w:type="spellStart"/>
      <w:r>
        <w:rPr>
          <w:rStyle w:val="None"/>
          <w:rFonts w:ascii="Helvetica Neue" w:hAnsi="Helvetica Neue"/>
          <w:shd w:val="clear" w:color="auto" w:fill="FFFFFF"/>
          <w:lang w:val="en-US"/>
        </w:rPr>
        <w:t>prioritising</w:t>
      </w:r>
      <w:proofErr w:type="spellEnd"/>
      <w:r>
        <w:rPr>
          <w:rStyle w:val="None"/>
          <w:rFonts w:ascii="Helvetica Neue" w:hAnsi="Helvetica Neue"/>
          <w:shd w:val="clear" w:color="auto" w:fill="FFFFFF"/>
          <w:lang w:val="en-US"/>
        </w:rPr>
        <w:t xml:space="preserve"> development of sustainable rural livelihoods and locally sustainable enterprises across the UK rather than speculative development focused in existing job-rich areas. This will include incentives to promote clustering of zero carbon, zero waste enterprises in new social enterprise zones – to encourage sustainable enterprises to replicate and co-locate.</w:t>
      </w:r>
    </w:p>
    <w:p w14:paraId="0F34DC7F" w14:textId="77777777" w:rsidR="00B81491" w:rsidRDefault="00B81491">
      <w:pPr>
        <w:pStyle w:val="Body"/>
        <w:rPr>
          <w:ins w:id="463" w:author="Tony Firkins" w:date="2023-05-18T08:11:00Z"/>
          <w:rStyle w:val="None"/>
          <w:rFonts w:ascii="Helvetica Neue" w:eastAsia="Helvetica Neue" w:hAnsi="Helvetica Neue" w:cs="Helvetica Neue"/>
          <w:b/>
          <w:bCs/>
          <w:shd w:val="clear" w:color="auto" w:fill="FFFFFF"/>
        </w:rPr>
      </w:pPr>
    </w:p>
    <w:p w14:paraId="79FBAEF4" w14:textId="0CAC898D" w:rsidR="00B81491" w:rsidRDefault="007E6A76">
      <w:pPr>
        <w:pStyle w:val="Body"/>
        <w:rPr>
          <w:rStyle w:val="None"/>
          <w:rFonts w:ascii="Helvetica Neue" w:eastAsia="Helvetica Neue" w:hAnsi="Helvetica Neue" w:cs="Helvetica Neue"/>
          <w:shd w:val="clear" w:color="auto" w:fill="FFFFFF"/>
        </w:rPr>
      </w:pPr>
      <w:r>
        <w:rPr>
          <w:rStyle w:val="None"/>
          <w:rFonts w:ascii="Helvetica Neue" w:hAnsi="Helvetica Neue"/>
          <w:b/>
          <w:bCs/>
          <w:shd w:val="clear" w:color="auto" w:fill="FFFFFF"/>
          <w:lang w:val="en-US"/>
        </w:rPr>
        <w:t>Insert into IN401-IN403,</w:t>
      </w:r>
      <w:del w:id="464" w:author="Tony Firkins" w:date="2023-05-18T08:11:00Z">
        <w:r w:rsidR="008A7EAF" w:rsidRPr="00B11C71">
          <w:rPr>
            <w:rFonts w:eastAsia="Times New Roman" w:cstheme="minorHAnsi"/>
            <w:color w:val="212529"/>
          </w:rPr>
          <w:delText> </w:delText>
        </w:r>
      </w:del>
      <w:ins w:id="465" w:author="Tony Firkins" w:date="2023-05-18T08:11:00Z">
        <w:r>
          <w:rPr>
            <w:rStyle w:val="None"/>
            <w:rFonts w:ascii="Helvetica Neue" w:hAnsi="Helvetica Neue"/>
            <w:b/>
            <w:bCs/>
            <w:shd w:val="clear" w:color="auto" w:fill="FFFFFF"/>
            <w:lang w:val="en-US"/>
          </w:rPr>
          <w:t xml:space="preserve"> </w:t>
        </w:r>
      </w:ins>
      <w:r>
        <w:rPr>
          <w:rStyle w:val="None"/>
          <w:rFonts w:ascii="Helvetica Neue" w:hAnsi="Helvetica Neue"/>
          <w:shd w:val="clear" w:color="auto" w:fill="FFFFFF"/>
          <w:lang w:val="en-US"/>
        </w:rPr>
        <w:t>the word “</w:t>
      </w:r>
      <w:r>
        <w:rPr>
          <w:rStyle w:val="None"/>
          <w:rFonts w:ascii="Helvetica Neue" w:hAnsi="Helvetica Neue"/>
          <w:shd w:val="clear" w:color="auto" w:fill="FFFFFF"/>
          <w:lang w:val="it-IT"/>
        </w:rPr>
        <w:t>Economic</w:t>
      </w:r>
      <w:r>
        <w:rPr>
          <w:rStyle w:val="None"/>
          <w:rFonts w:ascii="Helvetica Neue" w:hAnsi="Helvetica Neue"/>
          <w:shd w:val="clear" w:color="auto" w:fill="FFFFFF"/>
          <w:lang w:val="en-US"/>
        </w:rPr>
        <w:t>” before “Spatial Strategy”; re-word IN402-404 so that it reflects the proposed Land Use policy and tidies up the wording, merges IN403 and 404 and re-numbers accordingly, so that the paragraphs now read:</w:t>
      </w:r>
    </w:p>
    <w:p w14:paraId="4773B708" w14:textId="5225A28A" w:rsidR="00B81491" w:rsidRDefault="007E6A76">
      <w:pPr>
        <w:pStyle w:val="Body"/>
        <w:rPr>
          <w:rStyle w:val="None"/>
          <w:rFonts w:ascii="Helvetica Neue" w:eastAsia="Helvetica Neue" w:hAnsi="Helvetica Neue" w:cs="Helvetica Neue"/>
          <w:shd w:val="clear" w:color="auto" w:fill="FFFFFF"/>
        </w:rPr>
      </w:pPr>
      <w:ins w:id="466" w:author="Tony Firkins" w:date="2023-05-18T08:11:00Z">
        <w:r>
          <w:rPr>
            <w:rStyle w:val="None"/>
            <w:rFonts w:ascii="Helvetica Neue" w:eastAsia="Helvetica Neue" w:hAnsi="Helvetica Neue" w:cs="Helvetica Neue"/>
            <w:b/>
            <w:bCs/>
            <w:shd w:val="clear" w:color="auto" w:fill="FFFFFF"/>
          </w:rPr>
          <w:br/>
        </w:r>
      </w:ins>
      <w:r>
        <w:rPr>
          <w:rStyle w:val="None"/>
          <w:rFonts w:ascii="Helvetica Neue" w:hAnsi="Helvetica Neue"/>
          <w:shd w:val="clear" w:color="auto" w:fill="FFFFFF"/>
          <w:lang w:val="en-US"/>
        </w:rPr>
        <w:t>“</w:t>
      </w:r>
      <w:proofErr w:type="gramStart"/>
      <w:r>
        <w:rPr>
          <w:rStyle w:val="None"/>
          <w:rFonts w:ascii="Helvetica Neue" w:hAnsi="Helvetica Neue"/>
          <w:b/>
          <w:bCs/>
          <w:shd w:val="clear" w:color="auto" w:fill="FFFFFF"/>
          <w:lang w:val="de-DE"/>
        </w:rPr>
        <w:t>IN401</w:t>
      </w:r>
      <w:del w:id="467" w:author="Tony Firkins" w:date="2023-05-18T08:11:00Z">
        <w:r w:rsidR="008A7EAF" w:rsidRPr="00B11C71">
          <w:rPr>
            <w:rFonts w:eastAsia="Times New Roman" w:cstheme="minorHAnsi"/>
            <w:color w:val="212529"/>
          </w:rPr>
          <w:delText> </w:delText>
        </w:r>
      </w:del>
      <w:ins w:id="468" w:author="Tony Firkins" w:date="2023-05-18T08:11:00Z">
        <w:r>
          <w:rPr>
            <w:rStyle w:val="None"/>
            <w:rFonts w:ascii="Helvetica Neue" w:hAnsi="Helvetica Neue"/>
            <w:shd w:val="clear" w:color="auto" w:fill="FFFFFF"/>
            <w:lang w:val="en-US"/>
          </w:rPr>
          <w:t xml:space="preserve"> </w:t>
        </w:r>
      </w:ins>
      <w:r>
        <w:rPr>
          <w:rStyle w:val="None"/>
          <w:rFonts w:ascii="Helvetica Neue" w:hAnsi="Helvetica Neue"/>
          <w:shd w:val="clear" w:color="auto" w:fill="FFFFFF"/>
          <w:lang w:val="en-US"/>
        </w:rPr>
        <w:t>The</w:t>
      </w:r>
      <w:proofErr w:type="gramEnd"/>
      <w:r>
        <w:rPr>
          <w:rStyle w:val="None"/>
          <w:rFonts w:ascii="Helvetica Neue" w:hAnsi="Helvetica Neue"/>
          <w:shd w:val="clear" w:color="auto" w:fill="FFFFFF"/>
          <w:lang w:val="en-US"/>
        </w:rPr>
        <w:t xml:space="preserve"> National Economic Spatial Strategy will ensure individual planning and investment decisions add up to a national plan that is socially and environmentally sustainable.</w:t>
      </w:r>
    </w:p>
    <w:p w14:paraId="3D41996E" w14:textId="77777777" w:rsidR="00B81491" w:rsidRDefault="00B81491">
      <w:pPr>
        <w:pStyle w:val="Body"/>
        <w:rPr>
          <w:ins w:id="469" w:author="Tony Firkins" w:date="2023-05-18T08:11:00Z"/>
          <w:rStyle w:val="None"/>
          <w:rFonts w:ascii="Helvetica Neue" w:eastAsia="Helvetica Neue" w:hAnsi="Helvetica Neue" w:cs="Helvetica Neue"/>
          <w:shd w:val="clear" w:color="auto" w:fill="FFFFFF"/>
        </w:rPr>
      </w:pPr>
    </w:p>
    <w:p w14:paraId="18A7DD8A" w14:textId="17D53085" w:rsidR="00B81491" w:rsidRDefault="007E6A76">
      <w:pPr>
        <w:pStyle w:val="Body"/>
        <w:rPr>
          <w:rStyle w:val="None"/>
          <w:rFonts w:ascii="Helvetica Neue" w:eastAsia="Helvetica Neue" w:hAnsi="Helvetica Neue" w:cs="Helvetica Neue"/>
          <w:shd w:val="clear" w:color="auto" w:fill="FFFFFF"/>
        </w:rPr>
      </w:pPr>
      <w:proofErr w:type="gramStart"/>
      <w:r>
        <w:rPr>
          <w:rStyle w:val="None"/>
          <w:rFonts w:ascii="Helvetica Neue" w:hAnsi="Helvetica Neue"/>
          <w:b/>
          <w:bCs/>
          <w:shd w:val="clear" w:color="auto" w:fill="FFFFFF"/>
          <w:lang w:val="en-US"/>
        </w:rPr>
        <w:t>IN402</w:t>
      </w:r>
      <w:del w:id="470" w:author="Tony Firkins" w:date="2023-05-18T08:11:00Z">
        <w:r w:rsidR="008A7EAF" w:rsidRPr="00B11C71">
          <w:rPr>
            <w:rFonts w:eastAsia="Times New Roman" w:cstheme="minorHAnsi"/>
            <w:color w:val="212529"/>
          </w:rPr>
          <w:delText> </w:delText>
        </w:r>
      </w:del>
      <w:ins w:id="471" w:author="Tony Firkins" w:date="2023-05-18T08:11:00Z">
        <w:r>
          <w:rPr>
            <w:rStyle w:val="None"/>
            <w:rFonts w:ascii="Helvetica Neue" w:hAnsi="Helvetica Neue"/>
            <w:shd w:val="clear" w:color="auto" w:fill="FFFFFF"/>
            <w:lang w:val="en-US"/>
          </w:rPr>
          <w:t xml:space="preserve"> </w:t>
        </w:r>
      </w:ins>
      <w:r>
        <w:rPr>
          <w:rStyle w:val="None"/>
          <w:rFonts w:ascii="Helvetica Neue" w:hAnsi="Helvetica Neue"/>
          <w:shd w:val="clear" w:color="auto" w:fill="FFFFFF"/>
          <w:lang w:val="en-US"/>
        </w:rPr>
        <w:t>The</w:t>
      </w:r>
      <w:proofErr w:type="gramEnd"/>
      <w:r>
        <w:rPr>
          <w:rStyle w:val="None"/>
          <w:rFonts w:ascii="Helvetica Neue" w:hAnsi="Helvetica Neue"/>
          <w:shd w:val="clear" w:color="auto" w:fill="FFFFFF"/>
          <w:lang w:val="en-US"/>
        </w:rPr>
        <w:t xml:space="preserve"> National Economic Spatial Strategy will replace the current failed market mechanisms with a planning system that is accountable, not to banks or speculative financial institutions, but democratically to communities. This economic spatial strategy will, along with land use strategies (LD501), steer the planning system to deliver the </w:t>
      </w:r>
      <w:del w:id="472" w:author="Tony Firkins" w:date="2023-05-18T08:11:00Z">
        <w:r w:rsidR="008A7EAF" w:rsidRPr="00B11C71">
          <w:rPr>
            <w:rFonts w:eastAsia="Times New Roman" w:cstheme="minorHAnsi"/>
            <w:color w:val="212529"/>
          </w:rPr>
          <w:delText xml:space="preserve">key </w:delText>
        </w:r>
      </w:del>
      <w:r>
        <w:rPr>
          <w:rStyle w:val="None"/>
          <w:rFonts w:ascii="Helvetica Neue" w:hAnsi="Helvetica Neue"/>
          <w:shd w:val="clear" w:color="auto" w:fill="FFFFFF"/>
          <w:lang w:val="en-US"/>
        </w:rPr>
        <w:t>outcomes laid out in LD200. These new strategies will fill the void created by the revocation of the Regional Spatial Strategies, so that the 'Duty to Cooperate' principle extends to a national level.</w:t>
      </w:r>
    </w:p>
    <w:p w14:paraId="7AEAC308" w14:textId="77777777" w:rsidR="00B81491" w:rsidRDefault="00B81491">
      <w:pPr>
        <w:pStyle w:val="Body"/>
        <w:rPr>
          <w:ins w:id="473" w:author="Tony Firkins" w:date="2023-05-18T08:11:00Z"/>
          <w:rStyle w:val="None"/>
          <w:rFonts w:ascii="Helvetica Neue" w:eastAsia="Helvetica Neue" w:hAnsi="Helvetica Neue" w:cs="Helvetica Neue"/>
          <w:shd w:val="clear" w:color="auto" w:fill="FFFFFF"/>
        </w:rPr>
      </w:pPr>
    </w:p>
    <w:p w14:paraId="1B490A30" w14:textId="68B30C05" w:rsidR="00B81491" w:rsidRDefault="007E6A76">
      <w:pPr>
        <w:pStyle w:val="Body"/>
        <w:rPr>
          <w:rStyle w:val="None"/>
          <w:rFonts w:ascii="Helvetica Neue" w:eastAsia="Helvetica Neue" w:hAnsi="Helvetica Neue" w:cs="Helvetica Neue"/>
          <w:shd w:val="clear" w:color="auto" w:fill="FFFFFF"/>
        </w:rPr>
      </w:pPr>
      <w:r>
        <w:rPr>
          <w:rStyle w:val="None"/>
          <w:rFonts w:ascii="Helvetica Neue" w:hAnsi="Helvetica Neue"/>
          <w:b/>
          <w:bCs/>
          <w:shd w:val="clear" w:color="auto" w:fill="FFFFFF"/>
          <w:lang w:val="de-DE"/>
        </w:rPr>
        <w:t>IN403</w:t>
      </w:r>
      <w:del w:id="474" w:author="Tony Firkins" w:date="2023-05-18T08:11:00Z">
        <w:r w:rsidR="008A7EAF" w:rsidRPr="00B11C71">
          <w:rPr>
            <w:rFonts w:eastAsia="Times New Roman" w:cstheme="minorHAnsi"/>
            <w:color w:val="212529"/>
          </w:rPr>
          <w:delText> </w:delText>
        </w:r>
      </w:del>
      <w:ins w:id="475" w:author="Tony Firkins" w:date="2023-05-18T08:11:00Z">
        <w:r>
          <w:rPr>
            <w:rStyle w:val="None"/>
            <w:rFonts w:ascii="Helvetica Neue" w:hAnsi="Helvetica Neue"/>
            <w:shd w:val="clear" w:color="auto" w:fill="FFFFFF"/>
            <w:lang w:val="en-US"/>
          </w:rPr>
          <w:t xml:space="preserve"> </w:t>
        </w:r>
      </w:ins>
      <w:r>
        <w:rPr>
          <w:rStyle w:val="None"/>
          <w:rFonts w:ascii="Helvetica Neue" w:hAnsi="Helvetica Neue"/>
          <w:shd w:val="clear" w:color="auto" w:fill="FFFFFF"/>
          <w:lang w:val="en-US"/>
        </w:rPr>
        <w:t>The National Economic Spatial Strategy will:</w:t>
      </w:r>
    </w:p>
    <w:p w14:paraId="5C1885B7" w14:textId="77777777" w:rsidR="00B81491" w:rsidRDefault="007E6A76">
      <w:pPr>
        <w:pStyle w:val="Body"/>
        <w:numPr>
          <w:ilvl w:val="0"/>
          <w:numId w:val="32"/>
        </w:numPr>
        <w:rPr>
          <w:lang w:val="en-US"/>
        </w:rPr>
      </w:pPr>
      <w:r>
        <w:rPr>
          <w:rStyle w:val="None"/>
          <w:rFonts w:ascii="Helvetica Neue" w:hAnsi="Helvetica Neue"/>
          <w:shd w:val="clear" w:color="auto" w:fill="FFFFFF"/>
          <w:lang w:val="en-US"/>
        </w:rPr>
        <w:t xml:space="preserve">Create new green jobs by </w:t>
      </w:r>
      <w:proofErr w:type="spellStart"/>
      <w:r>
        <w:rPr>
          <w:rStyle w:val="None"/>
          <w:rFonts w:ascii="Helvetica Neue" w:hAnsi="Helvetica Neue"/>
          <w:shd w:val="clear" w:color="auto" w:fill="FFFFFF"/>
          <w:lang w:val="en-US"/>
        </w:rPr>
        <w:t>prioritising</w:t>
      </w:r>
      <w:proofErr w:type="spellEnd"/>
      <w:r>
        <w:rPr>
          <w:rStyle w:val="None"/>
          <w:rFonts w:ascii="Helvetica Neue" w:hAnsi="Helvetica Neue"/>
          <w:shd w:val="clear" w:color="auto" w:fill="FFFFFF"/>
          <w:lang w:val="en-US"/>
        </w:rPr>
        <w:t xml:space="preserve"> development of sustainable rural livelihoods (See CY400) and locally sustainable enterprises across the UK rather than speculative development focused in existing job-rich areas.</w:t>
      </w:r>
    </w:p>
    <w:p w14:paraId="33CE92C0" w14:textId="77777777" w:rsidR="00B81491" w:rsidRDefault="007E6A76">
      <w:pPr>
        <w:pStyle w:val="Body"/>
        <w:numPr>
          <w:ilvl w:val="0"/>
          <w:numId w:val="32"/>
        </w:numPr>
        <w:rPr>
          <w:lang w:val="en-US"/>
        </w:rPr>
      </w:pPr>
      <w:r>
        <w:rPr>
          <w:rStyle w:val="None"/>
          <w:rFonts w:ascii="Helvetica Neue" w:hAnsi="Helvetica Neue"/>
          <w:shd w:val="clear" w:color="auto" w:fill="FFFFFF"/>
          <w:lang w:val="en-US"/>
        </w:rPr>
        <w:t>Delivering industrial activities required for rapid transition to zero carbon.</w:t>
      </w:r>
    </w:p>
    <w:p w14:paraId="16E09E5A" w14:textId="77777777" w:rsidR="00B81491" w:rsidRDefault="007E6A76">
      <w:pPr>
        <w:pStyle w:val="Body"/>
        <w:numPr>
          <w:ilvl w:val="0"/>
          <w:numId w:val="32"/>
        </w:numPr>
        <w:rPr>
          <w:lang w:val="en-US"/>
        </w:rPr>
      </w:pPr>
      <w:r>
        <w:rPr>
          <w:rStyle w:val="None"/>
          <w:rFonts w:ascii="Helvetica Neue" w:hAnsi="Helvetica Neue"/>
          <w:shd w:val="clear" w:color="auto" w:fill="FFFFFF"/>
          <w:lang w:val="en-US"/>
        </w:rPr>
        <w:t>Support the transition of rural communities from commuter towns or retirement towns, to more self-reliant, diverse sustainable communities.</w:t>
      </w:r>
    </w:p>
    <w:p w14:paraId="4227AAED" w14:textId="77777777" w:rsidR="00B81491" w:rsidRDefault="007E6A76">
      <w:pPr>
        <w:pStyle w:val="Body"/>
        <w:numPr>
          <w:ilvl w:val="0"/>
          <w:numId w:val="32"/>
        </w:numPr>
        <w:rPr>
          <w:lang w:val="en-US"/>
        </w:rPr>
      </w:pPr>
      <w:proofErr w:type="gramStart"/>
      <w:r>
        <w:rPr>
          <w:rStyle w:val="None"/>
          <w:rFonts w:ascii="Helvetica Neue" w:hAnsi="Helvetica Neue"/>
          <w:shd w:val="clear" w:color="auto" w:fill="FFFFFF"/>
          <w:lang w:val="en-US"/>
        </w:rPr>
        <w:lastRenderedPageBreak/>
        <w:t>promote</w:t>
      </w:r>
      <w:proofErr w:type="gramEnd"/>
      <w:r>
        <w:rPr>
          <w:rStyle w:val="None"/>
          <w:rFonts w:ascii="Helvetica Neue" w:hAnsi="Helvetica Neue"/>
          <w:shd w:val="clear" w:color="auto" w:fill="FFFFFF"/>
          <w:lang w:val="en-US"/>
        </w:rPr>
        <w:t xml:space="preserve"> the clustering of zero carbon, zero waste enterprises in new social enterprise zones.</w:t>
      </w:r>
    </w:p>
    <w:p w14:paraId="06D523D6" w14:textId="77777777" w:rsidR="00B81491" w:rsidRDefault="007E6A76">
      <w:pPr>
        <w:pStyle w:val="Body"/>
        <w:numPr>
          <w:ilvl w:val="0"/>
          <w:numId w:val="32"/>
        </w:numPr>
        <w:rPr>
          <w:lang w:val="en-US"/>
        </w:rPr>
      </w:pPr>
      <w:r>
        <w:rPr>
          <w:rStyle w:val="None"/>
          <w:rFonts w:ascii="Helvetica Neue" w:hAnsi="Helvetica Neue"/>
          <w:shd w:val="clear" w:color="auto" w:fill="FFFFFF"/>
          <w:lang w:val="en-US"/>
        </w:rPr>
        <w:t>Design national and regional resilience into our economy.</w:t>
      </w:r>
    </w:p>
    <w:p w14:paraId="39CC8523" w14:textId="77777777" w:rsidR="00B81491" w:rsidRDefault="007E6A76">
      <w:pPr>
        <w:pStyle w:val="Body"/>
        <w:numPr>
          <w:ilvl w:val="0"/>
          <w:numId w:val="32"/>
        </w:numPr>
        <w:rPr>
          <w:lang w:val="en-US"/>
        </w:rPr>
      </w:pPr>
      <w:proofErr w:type="spellStart"/>
      <w:r>
        <w:rPr>
          <w:rStyle w:val="None"/>
          <w:rFonts w:ascii="Helvetica Neue" w:hAnsi="Helvetica Neue"/>
          <w:shd w:val="clear" w:color="auto" w:fill="FFFFFF"/>
          <w:lang w:val="en-US"/>
        </w:rPr>
        <w:t>Prioritise</w:t>
      </w:r>
      <w:proofErr w:type="spellEnd"/>
      <w:r>
        <w:rPr>
          <w:rStyle w:val="None"/>
          <w:rFonts w:ascii="Helvetica Neue" w:hAnsi="Helvetica Neue"/>
          <w:shd w:val="clear" w:color="auto" w:fill="FFFFFF"/>
          <w:lang w:val="en-US"/>
        </w:rPr>
        <w:t xml:space="preserve"> the refurbishment of existing buildings and suitable brownfield sites to deliver new houses and business spaces.</w:t>
      </w:r>
      <w:proofErr w:type="gramStart"/>
      <w:r>
        <w:rPr>
          <w:rStyle w:val="None"/>
          <w:rFonts w:ascii="Helvetica Neue" w:hAnsi="Helvetica Neue"/>
          <w:shd w:val="clear" w:color="auto" w:fill="FFFFFF"/>
          <w:lang w:val="en-US"/>
        </w:rPr>
        <w:t>”</w:t>
      </w:r>
      <w:r>
        <w:rPr>
          <w:rStyle w:val="None"/>
          <w:rFonts w:ascii="Helvetica Neue" w:hAnsi="Helvetica Neue"/>
          <w:shd w:val="clear" w:color="auto" w:fill="FFFFFF"/>
        </w:rPr>
        <w:t>.</w:t>
      </w:r>
      <w:proofErr w:type="gramEnd"/>
    </w:p>
    <w:p w14:paraId="761C529F" w14:textId="77777777" w:rsidR="00B81491" w:rsidRDefault="00B81491">
      <w:pPr>
        <w:pStyle w:val="Body"/>
        <w:rPr>
          <w:ins w:id="476" w:author="Tony Firkins" w:date="2023-05-18T08:11:00Z"/>
          <w:rStyle w:val="None"/>
          <w:rFonts w:ascii="Helvetica Neue" w:eastAsia="Helvetica Neue" w:hAnsi="Helvetica Neue" w:cs="Helvetica Neue"/>
          <w:shd w:val="clear" w:color="auto" w:fill="FFFFFF"/>
        </w:rPr>
      </w:pPr>
    </w:p>
    <w:p w14:paraId="379AA5D5" w14:textId="37E11460" w:rsidR="00B81491" w:rsidRDefault="007E6A76">
      <w:pPr>
        <w:pStyle w:val="Body"/>
        <w:rPr>
          <w:rStyle w:val="None"/>
          <w:rFonts w:ascii="Helvetica Neue" w:eastAsia="Helvetica Neue" w:hAnsi="Helvetica Neue" w:cs="Helvetica Neue"/>
          <w:shd w:val="clear" w:color="auto" w:fill="FFFFFF"/>
        </w:rPr>
      </w:pPr>
      <w:r>
        <w:rPr>
          <w:rStyle w:val="None"/>
          <w:rFonts w:ascii="Helvetica Neue" w:hAnsi="Helvetica Neue"/>
          <w:b/>
          <w:bCs/>
          <w:shd w:val="clear" w:color="auto" w:fill="FFFFFF"/>
        </w:rPr>
        <w:t>LP407</w:t>
      </w:r>
      <w:del w:id="477" w:author="Tony Firkins" w:date="2023-05-18T08:11:00Z">
        <w:r w:rsidR="008A7EAF" w:rsidRPr="00B11C71">
          <w:rPr>
            <w:rFonts w:eastAsia="Times New Roman" w:cstheme="minorHAnsi"/>
            <w:color w:val="212529"/>
          </w:rPr>
          <w:delText> </w:delText>
        </w:r>
      </w:del>
      <w:ins w:id="478" w:author="Tony Firkins" w:date="2023-05-18T08:11:00Z">
        <w:r>
          <w:rPr>
            <w:rStyle w:val="None"/>
            <w:rFonts w:ascii="Helvetica Neue" w:hAnsi="Helvetica Neue"/>
            <w:shd w:val="clear" w:color="auto" w:fill="FFFFFF"/>
            <w:lang w:val="en-US"/>
          </w:rPr>
          <w:t xml:space="preserve"> </w:t>
        </w:r>
      </w:ins>
      <w:r>
        <w:rPr>
          <w:rStyle w:val="None"/>
          <w:rFonts w:ascii="Helvetica Neue" w:hAnsi="Helvetica Neue"/>
          <w:shd w:val="clear" w:color="auto" w:fill="FFFFFF"/>
          <w:lang w:val="en-US"/>
        </w:rPr>
        <w:t xml:space="preserve">currently reads: “Land designated as Green Belt should be used to contain urban sprawl, to maintain the separation of settlements, to protect prime agricultural land around settlements, to encourage urban regeneration and compact towns and cities, and to complement the ecological and cultural value of other designations. Green Belt should be used to make the sustainable built environment more resilient to flooding, make space for biodiversity, agriculture, energy production and sustainable transport in line with land use </w:t>
      </w:r>
      <w:proofErr w:type="spellStart"/>
      <w:r>
        <w:rPr>
          <w:rStyle w:val="None"/>
          <w:rFonts w:ascii="Helvetica Neue" w:hAnsi="Helvetica Neue"/>
          <w:shd w:val="clear" w:color="auto" w:fill="FFFFFF"/>
          <w:lang w:val="en-US"/>
        </w:rPr>
        <w:t>prioritisation</w:t>
      </w:r>
      <w:proofErr w:type="spellEnd"/>
      <w:r>
        <w:rPr>
          <w:rStyle w:val="None"/>
          <w:rFonts w:ascii="Helvetica Neue" w:hAnsi="Helvetica Neue"/>
          <w:shd w:val="clear" w:color="auto" w:fill="FFFFFF"/>
          <w:lang w:val="en-US"/>
        </w:rPr>
        <w:t xml:space="preserve"> set out in LD401. The local authority role in reviewing and protecting their green belt is set out in LP510.</w:t>
      </w:r>
      <w:proofErr w:type="gramStart"/>
      <w:r>
        <w:rPr>
          <w:rStyle w:val="None"/>
          <w:rFonts w:ascii="Helvetica Neue" w:hAnsi="Helvetica Neue"/>
          <w:shd w:val="clear" w:color="auto" w:fill="FFFFFF"/>
          <w:lang w:val="en-US"/>
        </w:rPr>
        <w:t>”</w:t>
      </w:r>
      <w:r>
        <w:rPr>
          <w:rStyle w:val="None"/>
          <w:rFonts w:ascii="Helvetica Neue" w:hAnsi="Helvetica Neue"/>
          <w:shd w:val="clear" w:color="auto" w:fill="FFFFFF"/>
        </w:rPr>
        <w:t>.</w:t>
      </w:r>
      <w:proofErr w:type="gramEnd"/>
    </w:p>
    <w:p w14:paraId="42D8B0D3" w14:textId="77777777" w:rsidR="00B81491" w:rsidRDefault="00B81491">
      <w:pPr>
        <w:pStyle w:val="Body"/>
        <w:rPr>
          <w:ins w:id="479" w:author="Tony Firkins" w:date="2023-05-18T08:11:00Z"/>
          <w:rStyle w:val="None"/>
          <w:rFonts w:ascii="Helvetica Neue" w:eastAsia="Helvetica Neue" w:hAnsi="Helvetica Neue" w:cs="Helvetica Neue"/>
          <w:shd w:val="clear" w:color="auto" w:fill="FFFFFF"/>
        </w:rPr>
      </w:pPr>
    </w:p>
    <w:p w14:paraId="0E045D55" w14:textId="77777777" w:rsidR="00B81491" w:rsidRDefault="007E6A76">
      <w:pPr>
        <w:pStyle w:val="Body"/>
        <w:rPr>
          <w:rStyle w:val="None"/>
          <w:rFonts w:ascii="Helvetica Neue" w:eastAsia="Helvetica Neue" w:hAnsi="Helvetica Neue" w:cs="Helvetica Neue"/>
          <w:shd w:val="clear" w:color="auto" w:fill="FFFFFF"/>
        </w:rPr>
      </w:pPr>
      <w:r>
        <w:rPr>
          <w:rStyle w:val="None"/>
          <w:rFonts w:ascii="Helvetica Neue" w:hAnsi="Helvetica Neue"/>
          <w:b/>
          <w:bCs/>
          <w:shd w:val="clear" w:color="auto" w:fill="FFFFFF"/>
          <w:lang w:val="en-US"/>
        </w:rPr>
        <w:t>Replace the penultimate sentence with</w:t>
      </w:r>
      <w:r>
        <w:rPr>
          <w:rStyle w:val="None"/>
          <w:rFonts w:ascii="Helvetica Neue" w:hAnsi="Helvetica Neue"/>
          <w:shd w:val="clear" w:color="auto" w:fill="FFFFFF"/>
          <w:lang w:val="en-US"/>
        </w:rPr>
        <w:t xml:space="preserve"> “Green Belt should be used to increase the built environment’s resilience to flooding and to sustain abundant and diverse wildlife, produce food, capture renewable energy and deliver sustainable transport in line with land use </w:t>
      </w:r>
      <w:proofErr w:type="spellStart"/>
      <w:r>
        <w:rPr>
          <w:rStyle w:val="None"/>
          <w:rFonts w:ascii="Helvetica Neue" w:hAnsi="Helvetica Neue"/>
          <w:shd w:val="clear" w:color="auto" w:fill="FFFFFF"/>
          <w:lang w:val="en-US"/>
        </w:rPr>
        <w:t>prioritisation</w:t>
      </w:r>
      <w:proofErr w:type="spellEnd"/>
      <w:r>
        <w:rPr>
          <w:rStyle w:val="None"/>
          <w:rFonts w:ascii="Helvetica Neue" w:hAnsi="Helvetica Neue"/>
          <w:shd w:val="clear" w:color="auto" w:fill="FFFFFF"/>
          <w:lang w:val="en-US"/>
        </w:rPr>
        <w:t xml:space="preserve"> set out in LD401” so that it reads</w:t>
      </w:r>
    </w:p>
    <w:p w14:paraId="587D2EB7" w14:textId="77777777" w:rsidR="00B81491" w:rsidRDefault="00B81491">
      <w:pPr>
        <w:pStyle w:val="Body"/>
        <w:rPr>
          <w:ins w:id="480" w:author="Tony Firkins" w:date="2023-05-18T08:11:00Z"/>
          <w:rStyle w:val="None"/>
          <w:rFonts w:ascii="Helvetica Neue" w:eastAsia="Helvetica Neue" w:hAnsi="Helvetica Neue" w:cs="Helvetica Neue"/>
          <w:shd w:val="clear" w:color="auto" w:fill="FFFFFF"/>
        </w:rPr>
      </w:pPr>
    </w:p>
    <w:p w14:paraId="5575FC18" w14:textId="50D78AAE" w:rsidR="00B81491" w:rsidRDefault="007E6A76">
      <w:pPr>
        <w:pStyle w:val="Body"/>
        <w:rPr>
          <w:rStyle w:val="None"/>
          <w:rFonts w:ascii="Helvetica Neue" w:eastAsia="Helvetica Neue" w:hAnsi="Helvetica Neue" w:cs="Helvetica Neue"/>
          <w:shd w:val="clear" w:color="auto" w:fill="FFFFFF"/>
        </w:rPr>
      </w:pPr>
      <w:r>
        <w:rPr>
          <w:rStyle w:val="None"/>
          <w:rFonts w:ascii="Helvetica Neue" w:hAnsi="Helvetica Neue"/>
          <w:b/>
          <w:bCs/>
          <w:shd w:val="clear" w:color="auto" w:fill="FFFFFF"/>
        </w:rPr>
        <w:t>LP407</w:t>
      </w:r>
      <w:del w:id="481" w:author="Tony Firkins" w:date="2023-05-18T08:11:00Z">
        <w:r w:rsidR="008A7EAF" w:rsidRPr="00B11C71">
          <w:rPr>
            <w:rFonts w:eastAsia="Times New Roman" w:cstheme="minorHAnsi"/>
            <w:color w:val="212529"/>
          </w:rPr>
          <w:delText> </w:delText>
        </w:r>
      </w:del>
      <w:ins w:id="482" w:author="Tony Firkins" w:date="2023-05-18T08:11:00Z">
        <w:r>
          <w:rPr>
            <w:rStyle w:val="None"/>
            <w:rFonts w:ascii="Helvetica Neue" w:hAnsi="Helvetica Neue"/>
            <w:shd w:val="clear" w:color="auto" w:fill="FFFFFF"/>
            <w:lang w:val="en-US"/>
          </w:rPr>
          <w:t xml:space="preserve"> </w:t>
        </w:r>
      </w:ins>
      <w:r>
        <w:rPr>
          <w:rStyle w:val="None"/>
          <w:rFonts w:ascii="Helvetica Neue" w:hAnsi="Helvetica Neue"/>
          <w:shd w:val="clear" w:color="auto" w:fill="FFFFFF"/>
          <w:lang w:val="en-US"/>
        </w:rPr>
        <w:t xml:space="preserve">Land designated as Green Belt should be used to contain urban sprawl, to maintain the separation of settlements, to protect prime agricultural land around settlements, to encourage urban regeneration and compact towns and cities, and to complement the ecological and cultural value of other designations. Green Belt should be used to increase the built environment’s resilience to flooding; and to sustain abundant and diverse wildlife, produce food, capture renewable energy and deliver sustainable transport in line with land use </w:t>
      </w:r>
      <w:proofErr w:type="spellStart"/>
      <w:r>
        <w:rPr>
          <w:rStyle w:val="None"/>
          <w:rFonts w:ascii="Helvetica Neue" w:hAnsi="Helvetica Neue"/>
          <w:shd w:val="clear" w:color="auto" w:fill="FFFFFF"/>
          <w:lang w:val="en-US"/>
        </w:rPr>
        <w:t>prioritisation</w:t>
      </w:r>
      <w:proofErr w:type="spellEnd"/>
      <w:r>
        <w:rPr>
          <w:rStyle w:val="None"/>
          <w:rFonts w:ascii="Helvetica Neue" w:hAnsi="Helvetica Neue"/>
          <w:shd w:val="clear" w:color="auto" w:fill="FFFFFF"/>
          <w:lang w:val="en-US"/>
        </w:rPr>
        <w:t xml:space="preserve"> set out in LD401. The local authority role in reviewing and protecting their green belt is set out in LP510.</w:t>
      </w:r>
    </w:p>
    <w:p w14:paraId="2A5507DA" w14:textId="77777777" w:rsidR="00B81491" w:rsidRDefault="00B81491">
      <w:pPr>
        <w:pStyle w:val="Body"/>
        <w:rPr>
          <w:ins w:id="483" w:author="Tony Firkins" w:date="2023-05-18T08:11:00Z"/>
          <w:rStyle w:val="None"/>
          <w:rFonts w:ascii="Helvetica Neue" w:eastAsia="Helvetica Neue" w:hAnsi="Helvetica Neue" w:cs="Helvetica Neue"/>
          <w:b/>
          <w:bCs/>
          <w:shd w:val="clear" w:color="auto" w:fill="FFFFFF"/>
        </w:rPr>
      </w:pPr>
    </w:p>
    <w:p w14:paraId="1B1AF596" w14:textId="77F00CF3" w:rsidR="00B81491" w:rsidRDefault="007E6A76">
      <w:pPr>
        <w:pStyle w:val="Body"/>
        <w:rPr>
          <w:ins w:id="484" w:author="Tony Firkins" w:date="2023-05-18T08:11:00Z"/>
          <w:rStyle w:val="None"/>
          <w:rFonts w:ascii="Helvetica Neue" w:eastAsia="Helvetica Neue" w:hAnsi="Helvetica Neue" w:cs="Helvetica Neue"/>
          <w:shd w:val="clear" w:color="auto" w:fill="FFFFFF"/>
        </w:rPr>
      </w:pPr>
      <w:r>
        <w:rPr>
          <w:rStyle w:val="None"/>
          <w:rFonts w:ascii="Helvetica Neue" w:hAnsi="Helvetica Neue"/>
          <w:b/>
          <w:bCs/>
          <w:shd w:val="clear" w:color="auto" w:fill="FFFFFF"/>
          <w:lang w:val="it-IT"/>
        </w:rPr>
        <w:t xml:space="preserve">In IN408, delete </w:t>
      </w:r>
      <w:r>
        <w:rPr>
          <w:rStyle w:val="None"/>
          <w:rFonts w:ascii="Helvetica Neue" w:hAnsi="Helvetica Neue"/>
          <w:shd w:val="clear" w:color="auto" w:fill="FFFFFF"/>
          <w:lang w:val="en-US"/>
        </w:rPr>
        <w:t>the words “</w:t>
      </w:r>
      <w:r>
        <w:rPr>
          <w:rStyle w:val="None"/>
          <w:rFonts w:ascii="Helvetica Neue" w:hAnsi="Helvetica Neue"/>
          <w:b/>
          <w:bCs/>
          <w:shd w:val="clear" w:color="auto" w:fill="FFFFFF"/>
          <w:lang w:val="en-US"/>
        </w:rPr>
        <w:t>(see LD203-6”) and insert references to the new Land chapter</w:t>
      </w:r>
      <w:r>
        <w:rPr>
          <w:rStyle w:val="None"/>
          <w:rFonts w:ascii="Helvetica Neue" w:hAnsi="Helvetica Neue"/>
          <w:shd w:val="clear" w:color="auto" w:fill="FFFFFF"/>
          <w:lang w:val="en-US"/>
        </w:rPr>
        <w:t>, so that it reads:</w:t>
      </w:r>
      <w:del w:id="485" w:author="Tony Firkins" w:date="2023-05-18T08:11:00Z">
        <w:r w:rsidR="008A7EAF" w:rsidRPr="00B11C71">
          <w:rPr>
            <w:rFonts w:eastAsia="Times New Roman" w:cstheme="minorHAnsi"/>
            <w:color w:val="212529"/>
          </w:rPr>
          <w:delText xml:space="preserve"> </w:delText>
        </w:r>
      </w:del>
    </w:p>
    <w:p w14:paraId="744C4897" w14:textId="77777777" w:rsidR="00B81491" w:rsidRDefault="007E6A76">
      <w:pPr>
        <w:pStyle w:val="Body"/>
        <w:rPr>
          <w:rStyle w:val="None"/>
          <w:rFonts w:ascii="Helvetica Neue" w:eastAsia="Helvetica Neue" w:hAnsi="Helvetica Neue" w:cs="Helvetica Neue"/>
          <w:shd w:val="clear" w:color="auto" w:fill="FFFFFF"/>
        </w:rPr>
      </w:pPr>
      <w:r>
        <w:rPr>
          <w:rStyle w:val="None"/>
          <w:rFonts w:ascii="Helvetica Neue" w:hAnsi="Helvetica Neue"/>
          <w:shd w:val="clear" w:color="auto" w:fill="FFFFFF"/>
          <w:lang w:val="en-US"/>
        </w:rPr>
        <w:t>“</w:t>
      </w:r>
      <w:r>
        <w:rPr>
          <w:rStyle w:val="None"/>
          <w:rFonts w:ascii="Helvetica Neue" w:hAnsi="Helvetica Neue"/>
          <w:b/>
          <w:bCs/>
          <w:shd w:val="clear" w:color="auto" w:fill="FFFFFF"/>
          <w:lang w:val="de-DE"/>
        </w:rPr>
        <w:t>IN408</w:t>
      </w:r>
      <w:r>
        <w:rPr>
          <w:rStyle w:val="None"/>
          <w:rFonts w:ascii="Helvetica Neue" w:hAnsi="Helvetica Neue"/>
          <w:shd w:val="clear" w:color="auto" w:fill="FFFFFF"/>
          <w:lang w:val="en-US"/>
        </w:rPr>
        <w:t xml:space="preserve"> Current land rights encourage unsustainable industrial activity. A Land Value Tax would redress this problem. (See EC780-782, LD30</w:t>
      </w:r>
      <w:r>
        <w:rPr>
          <w:rStyle w:val="None"/>
          <w:rFonts w:ascii="Helvetica Neue" w:hAnsi="Helvetica Neue"/>
          <w:shd w:val="clear" w:color="auto" w:fill="FFFFFF"/>
        </w:rPr>
        <w:t>3</w:t>
      </w:r>
      <w:r>
        <w:rPr>
          <w:rStyle w:val="None"/>
          <w:rFonts w:ascii="Helvetica Neue" w:hAnsi="Helvetica Neue"/>
          <w:shd w:val="clear" w:color="auto" w:fill="FFFFFF"/>
          <w:lang w:val="en-US"/>
        </w:rPr>
        <w:t xml:space="preserve"> and LD506).</w:t>
      </w:r>
      <w:proofErr w:type="gramStart"/>
      <w:r>
        <w:rPr>
          <w:rStyle w:val="None"/>
          <w:rFonts w:ascii="Helvetica Neue" w:hAnsi="Helvetica Neue"/>
          <w:shd w:val="clear" w:color="auto" w:fill="FFFFFF"/>
          <w:lang w:val="en-US"/>
        </w:rPr>
        <w:t>”</w:t>
      </w:r>
      <w:r>
        <w:rPr>
          <w:rStyle w:val="None"/>
          <w:rFonts w:ascii="Helvetica Neue" w:hAnsi="Helvetica Neue"/>
          <w:shd w:val="clear" w:color="auto" w:fill="FFFFFF"/>
        </w:rPr>
        <w:t>.</w:t>
      </w:r>
      <w:proofErr w:type="gramEnd"/>
    </w:p>
    <w:p w14:paraId="2D89C58A" w14:textId="77777777" w:rsidR="00B81491" w:rsidRDefault="00B81491">
      <w:pPr>
        <w:pStyle w:val="Body"/>
        <w:rPr>
          <w:ins w:id="486" w:author="Tony Firkins" w:date="2023-05-18T08:11:00Z"/>
          <w:rStyle w:val="None"/>
          <w:rFonts w:ascii="Helvetica Neue" w:eastAsia="Helvetica Neue" w:hAnsi="Helvetica Neue" w:cs="Helvetica Neue"/>
          <w:shd w:val="clear" w:color="auto" w:fill="FFFFFF"/>
        </w:rPr>
      </w:pPr>
    </w:p>
    <w:p w14:paraId="196BFC34" w14:textId="286C6225" w:rsidR="00B81491" w:rsidRDefault="007E6A76">
      <w:pPr>
        <w:pStyle w:val="Body"/>
        <w:shd w:val="clear" w:color="auto" w:fill="FFFFFF"/>
        <w:spacing w:after="140"/>
        <w:rPr>
          <w:rStyle w:val="None"/>
          <w:rFonts w:ascii="Helvetica Neue" w:eastAsia="Helvetica Neue" w:hAnsi="Helvetica Neue" w:cs="Helvetica Neue"/>
          <w:shd w:val="clear" w:color="auto" w:fill="FFFFFF"/>
        </w:rPr>
      </w:pPr>
      <w:r>
        <w:rPr>
          <w:rStyle w:val="None"/>
          <w:rFonts w:ascii="Helvetica Neue" w:hAnsi="Helvetica Neue"/>
          <w:b/>
          <w:bCs/>
          <w:shd w:val="clear" w:color="auto" w:fill="FFFFFF"/>
          <w:lang w:val="en-US"/>
        </w:rPr>
        <w:t>IN615</w:t>
      </w:r>
      <w:del w:id="487" w:author="Tony Firkins" w:date="2023-05-18T08:11:00Z">
        <w:r w:rsidR="008A7EAF" w:rsidRPr="00B11C71">
          <w:rPr>
            <w:rFonts w:eastAsia="Times New Roman" w:cstheme="minorHAnsi"/>
            <w:color w:val="212529"/>
          </w:rPr>
          <w:delText> </w:delText>
        </w:r>
      </w:del>
      <w:ins w:id="488" w:author="Tony Firkins" w:date="2023-05-18T08:11:00Z">
        <w:r>
          <w:rPr>
            <w:rStyle w:val="None"/>
            <w:rFonts w:ascii="Helvetica Neue" w:hAnsi="Helvetica Neue"/>
            <w:b/>
            <w:bCs/>
            <w:shd w:val="clear" w:color="auto" w:fill="FFFFFF"/>
            <w:lang w:val="en-US"/>
          </w:rPr>
          <w:t xml:space="preserve"> </w:t>
        </w:r>
      </w:ins>
      <w:r>
        <w:rPr>
          <w:rStyle w:val="None"/>
          <w:rFonts w:ascii="Helvetica Neue" w:hAnsi="Helvetica Neue"/>
          <w:b/>
          <w:bCs/>
          <w:shd w:val="clear" w:color="auto" w:fill="FFFFFF"/>
          <w:lang w:val="en-US"/>
        </w:rPr>
        <w:t>currently reads</w:t>
      </w:r>
      <w:r>
        <w:rPr>
          <w:rStyle w:val="None"/>
          <w:rFonts w:ascii="Helvetica Neue" w:hAnsi="Helvetica Neue"/>
          <w:shd w:val="clear" w:color="auto" w:fill="FFFFFF"/>
        </w:rPr>
        <w:t xml:space="preserve">, </w:t>
      </w:r>
      <w:r>
        <w:rPr>
          <w:rStyle w:val="None"/>
          <w:rFonts w:ascii="Helvetica Neue" w:hAnsi="Helvetica Neue"/>
          <w:shd w:val="clear" w:color="auto" w:fill="FFFFFF"/>
          <w:lang w:val="en-US"/>
        </w:rPr>
        <w:t>“Numerous treaties designed for eco-crisis management have failed to bring far reaching improvements. The problem is not one of understanding but of enforcement. This role needs to be carried out at the national level (see PL410) and aided by a new European Environmental Agency (EEA). As well as enforcement, the EEA should aim to provide well researched information and to establish standards. It must be well resourced to ensure that standards can be enforced. Funds should be diverted from the Common Agricultural Policy (CAP).</w:t>
      </w:r>
      <w:del w:id="489" w:author="Tony Firkins" w:date="2023-05-18T08:11:00Z">
        <w:r w:rsidR="008A7EAF" w:rsidRPr="00B11C71">
          <w:rPr>
            <w:rFonts w:eastAsia="Times New Roman" w:cstheme="minorHAnsi"/>
            <w:color w:val="212529"/>
          </w:rPr>
          <w:delText xml:space="preserve"> (TNCs - see also IP400 to IP431)”</w:delText>
        </w:r>
      </w:del>
    </w:p>
    <w:p w14:paraId="5EB70BCA" w14:textId="77777777" w:rsidR="00B81491" w:rsidRDefault="007E6A76">
      <w:pPr>
        <w:pStyle w:val="Body"/>
        <w:shd w:val="clear" w:color="auto" w:fill="FFFFFF"/>
        <w:spacing w:after="140"/>
        <w:rPr>
          <w:ins w:id="490" w:author="Tony Firkins" w:date="2023-05-18T08:11:00Z"/>
          <w:rStyle w:val="None"/>
          <w:rFonts w:ascii="Helvetica Neue" w:eastAsia="Helvetica Neue" w:hAnsi="Helvetica Neue" w:cs="Helvetica Neue"/>
          <w:shd w:val="clear" w:color="auto" w:fill="FFFFFF"/>
        </w:rPr>
      </w:pPr>
      <w:ins w:id="491" w:author="Tony Firkins" w:date="2023-05-18T08:11:00Z">
        <w:r>
          <w:rPr>
            <w:rStyle w:val="None"/>
            <w:rFonts w:ascii="Helvetica Neue" w:hAnsi="Helvetica Neue"/>
            <w:shd w:val="clear" w:color="auto" w:fill="FFFFFF"/>
            <w:lang w:val="en-US"/>
          </w:rPr>
          <w:t>(TNCs - see also IP400 to IP431)”</w:t>
        </w:r>
        <w:r>
          <w:rPr>
            <w:rStyle w:val="None"/>
            <w:rFonts w:ascii="Helvetica Neue" w:hAnsi="Helvetica Neue"/>
            <w:shd w:val="clear" w:color="auto" w:fill="FFFFFF"/>
          </w:rPr>
          <w:t>.</w:t>
        </w:r>
      </w:ins>
    </w:p>
    <w:p w14:paraId="2F4C275D" w14:textId="60FDE92D" w:rsidR="00B81491" w:rsidRDefault="007E6A76">
      <w:pPr>
        <w:pStyle w:val="Body"/>
        <w:shd w:val="clear" w:color="auto" w:fill="FFFFFF"/>
        <w:rPr>
          <w:ins w:id="492" w:author="Tony Firkins" w:date="2023-05-18T08:11:00Z"/>
          <w:rStyle w:val="None"/>
          <w:rFonts w:ascii="Helvetica Neue" w:eastAsia="Helvetica Neue" w:hAnsi="Helvetica Neue" w:cs="Helvetica Neue"/>
          <w:shd w:val="clear" w:color="auto" w:fill="FFFFFF"/>
        </w:rPr>
      </w:pPr>
      <w:r>
        <w:rPr>
          <w:rStyle w:val="None"/>
          <w:rFonts w:ascii="Helvetica Neue" w:hAnsi="Helvetica Neue"/>
          <w:b/>
          <w:bCs/>
          <w:shd w:val="clear" w:color="auto" w:fill="FFFFFF"/>
          <w:lang w:val="en-US"/>
        </w:rPr>
        <w:t>Redraft</w:t>
      </w:r>
      <w:r>
        <w:rPr>
          <w:rStyle w:val="None"/>
          <w:rFonts w:ascii="Helvetica Neue" w:hAnsi="Helvetica Neue"/>
          <w:shd w:val="clear" w:color="auto" w:fill="FFFFFF"/>
          <w:lang w:val="en-US"/>
        </w:rPr>
        <w:t xml:space="preserve"> the</w:t>
      </w:r>
      <w:r>
        <w:rPr>
          <w:rStyle w:val="None"/>
          <w:rFonts w:ascii="Helvetica Neue" w:hAnsi="Helvetica Neue"/>
          <w:b/>
          <w:bCs/>
          <w:shd w:val="clear" w:color="auto" w:fill="FFFFFF"/>
          <w:lang w:val="en-US"/>
        </w:rPr>
        <w:t xml:space="preserve"> last four sentences of IN615</w:t>
      </w:r>
      <w:r>
        <w:rPr>
          <w:rStyle w:val="None"/>
          <w:rFonts w:ascii="Helvetica Neue" w:hAnsi="Helvetica Neue"/>
          <w:shd w:val="clear" w:color="auto" w:fill="FFFFFF"/>
          <w:lang w:val="en-US"/>
        </w:rPr>
        <w:t xml:space="preserve">, to reflect that we are no longer part of the EU, </w:t>
      </w:r>
      <w:r>
        <w:rPr>
          <w:rStyle w:val="None"/>
          <w:rFonts w:ascii="Helvetica Neue" w:hAnsi="Helvetica Neue"/>
          <w:b/>
          <w:bCs/>
          <w:shd w:val="clear" w:color="auto" w:fill="FFFFFF"/>
          <w:lang w:val="en-US"/>
        </w:rPr>
        <w:t>so that it reads</w:t>
      </w:r>
      <w:r>
        <w:rPr>
          <w:rStyle w:val="None"/>
          <w:rFonts w:ascii="Helvetica Neue" w:hAnsi="Helvetica Neue"/>
          <w:shd w:val="clear" w:color="auto" w:fill="FFFFFF"/>
        </w:rPr>
        <w:t>:</w:t>
      </w:r>
      <w:del w:id="493" w:author="Tony Firkins" w:date="2023-05-18T08:11:00Z">
        <w:r w:rsidR="008A7EAF" w:rsidRPr="00B11C71">
          <w:rPr>
            <w:rFonts w:eastAsia="Times New Roman" w:cstheme="minorHAnsi"/>
            <w:color w:val="212529"/>
          </w:rPr>
          <w:delText xml:space="preserve"> </w:delText>
        </w:r>
      </w:del>
    </w:p>
    <w:p w14:paraId="178EF29B" w14:textId="07E744FC" w:rsidR="00B81491" w:rsidRDefault="007E6A76">
      <w:pPr>
        <w:pStyle w:val="Body"/>
        <w:shd w:val="clear" w:color="auto" w:fill="FFFFFF"/>
        <w:rPr>
          <w:rStyle w:val="None"/>
          <w:rFonts w:ascii="Helvetica Neue" w:eastAsia="Helvetica Neue" w:hAnsi="Helvetica Neue" w:cs="Helvetica Neue"/>
          <w:shd w:val="clear" w:color="auto" w:fill="FFFFFF"/>
        </w:rPr>
      </w:pPr>
      <w:r>
        <w:rPr>
          <w:rStyle w:val="None"/>
          <w:rFonts w:ascii="Helvetica Neue" w:hAnsi="Helvetica Neue"/>
          <w:shd w:val="clear" w:color="auto" w:fill="FFFFFF"/>
          <w:lang w:val="en-US"/>
        </w:rPr>
        <w:t xml:space="preserve">“IN615 </w:t>
      </w:r>
      <w:proofErr w:type="gramStart"/>
      <w:r>
        <w:rPr>
          <w:rStyle w:val="None"/>
          <w:rFonts w:ascii="Helvetica Neue" w:hAnsi="Helvetica Neue"/>
          <w:shd w:val="clear" w:color="auto" w:fill="FFFFFF"/>
          <w:lang w:val="en-US"/>
        </w:rPr>
        <w:t>Numerous</w:t>
      </w:r>
      <w:proofErr w:type="gramEnd"/>
      <w:r>
        <w:rPr>
          <w:rStyle w:val="None"/>
          <w:rFonts w:ascii="Helvetica Neue" w:hAnsi="Helvetica Neue"/>
          <w:shd w:val="clear" w:color="auto" w:fill="FFFFFF"/>
          <w:lang w:val="en-US"/>
        </w:rPr>
        <w:t xml:space="preserve"> treaties designed for eco-crisis management have failed to bring far reaching improvements</w:t>
      </w:r>
      <w:r>
        <w:rPr>
          <w:rStyle w:val="None"/>
          <w:rFonts w:ascii="Helvetica Neue" w:hAnsi="Helvetica Neue"/>
          <w:shd w:val="clear" w:color="auto" w:fill="FFFFFF"/>
        </w:rPr>
        <w:t xml:space="preserve">. </w:t>
      </w:r>
      <w:r>
        <w:rPr>
          <w:rStyle w:val="None"/>
          <w:rFonts w:ascii="Helvetica Neue" w:hAnsi="Helvetica Neue"/>
          <w:shd w:val="clear" w:color="auto" w:fill="FFFFFF"/>
          <w:lang w:val="en-US"/>
        </w:rPr>
        <w:t>The problem is not one of understanding but of enforcement</w:t>
      </w:r>
      <w:r>
        <w:rPr>
          <w:rStyle w:val="None"/>
          <w:rFonts w:ascii="Helvetica Neue" w:hAnsi="Helvetica Neue"/>
          <w:shd w:val="clear" w:color="auto" w:fill="FFFFFF"/>
        </w:rPr>
        <w:t xml:space="preserve">. </w:t>
      </w:r>
      <w:r>
        <w:rPr>
          <w:rStyle w:val="None"/>
          <w:rFonts w:ascii="Helvetica Neue" w:hAnsi="Helvetica Neue"/>
          <w:shd w:val="clear" w:color="auto" w:fill="FFFFFF"/>
          <w:lang w:val="en-US"/>
        </w:rPr>
        <w:t xml:space="preserve">The Environment Agency must have sufficient resources to provide well researched information and enforce </w:t>
      </w:r>
      <w:r>
        <w:rPr>
          <w:rStyle w:val="None"/>
          <w:rFonts w:ascii="Helvetica Neue" w:hAnsi="Helvetica Neue"/>
          <w:shd w:val="clear" w:color="auto" w:fill="FFFFFF"/>
          <w:lang w:val="en-US"/>
        </w:rPr>
        <w:lastRenderedPageBreak/>
        <w:t>established standards</w:t>
      </w:r>
      <w:r>
        <w:rPr>
          <w:rStyle w:val="None"/>
          <w:rFonts w:ascii="Helvetica Neue" w:hAnsi="Helvetica Neue"/>
          <w:shd w:val="clear" w:color="auto" w:fill="FFFFFF"/>
        </w:rPr>
        <w:t xml:space="preserve">. </w:t>
      </w:r>
      <w:r>
        <w:rPr>
          <w:rStyle w:val="None"/>
          <w:rFonts w:ascii="Helvetica Neue" w:hAnsi="Helvetica Neue"/>
          <w:shd w:val="clear" w:color="auto" w:fill="FFFFFF"/>
          <w:lang w:val="en-US"/>
        </w:rPr>
        <w:t>The Common’s Trusts (see LD300) will also have an enforcement role to ensure land is appropriately stewarded</w:t>
      </w:r>
      <w:del w:id="494" w:author="Tony Firkins" w:date="2023-05-18T08:11:00Z">
        <w:r w:rsidR="008A7EAF" w:rsidRPr="00B11C71">
          <w:rPr>
            <w:rFonts w:eastAsia="Times New Roman" w:cstheme="minorHAnsi"/>
            <w:color w:val="212529"/>
          </w:rPr>
          <w:delText>.”</w:delText>
        </w:r>
      </w:del>
      <w:ins w:id="495" w:author="Tony Firkins" w:date="2023-05-18T08:11:00Z">
        <w:r>
          <w:rPr>
            <w:rStyle w:val="None"/>
            <w:rFonts w:ascii="Helvetica Neue" w:hAnsi="Helvetica Neue"/>
            <w:shd w:val="clear" w:color="auto" w:fill="FFFFFF"/>
            <w:lang w:val="en-US"/>
          </w:rPr>
          <w:t>.</w:t>
        </w:r>
        <w:proofErr w:type="gramStart"/>
        <w:r>
          <w:rPr>
            <w:rStyle w:val="None"/>
            <w:rFonts w:ascii="Helvetica Neue" w:hAnsi="Helvetica Neue"/>
            <w:shd w:val="clear" w:color="auto" w:fill="FFFFFF"/>
            <w:lang w:val="en-US"/>
          </w:rPr>
          <w:t>”</w:t>
        </w:r>
        <w:r>
          <w:rPr>
            <w:rStyle w:val="None"/>
            <w:rFonts w:ascii="Helvetica Neue" w:hAnsi="Helvetica Neue"/>
            <w:shd w:val="clear" w:color="auto" w:fill="FFFFFF"/>
          </w:rPr>
          <w:t>.</w:t>
        </w:r>
      </w:ins>
      <w:proofErr w:type="gramEnd"/>
    </w:p>
    <w:p w14:paraId="61FDD349" w14:textId="77777777" w:rsidR="00B81491" w:rsidRDefault="00B81491">
      <w:pPr>
        <w:pStyle w:val="Body"/>
        <w:rPr>
          <w:ins w:id="496" w:author="Tony Firkins" w:date="2023-05-18T08:11:00Z"/>
          <w:rStyle w:val="None"/>
          <w:rFonts w:ascii="Helvetica Neue" w:eastAsia="Helvetica Neue" w:hAnsi="Helvetica Neue" w:cs="Helvetica Neue"/>
          <w:shd w:val="clear" w:color="auto" w:fill="FFFFFF"/>
        </w:rPr>
      </w:pPr>
    </w:p>
    <w:p w14:paraId="619F9373" w14:textId="77777777" w:rsidR="00B81491" w:rsidRDefault="007E6A76">
      <w:pPr>
        <w:pStyle w:val="Body"/>
        <w:rPr>
          <w:rStyle w:val="None"/>
          <w:rFonts w:ascii="Helvetica Neue" w:eastAsia="Helvetica Neue" w:hAnsi="Helvetica Neue" w:cs="Helvetica Neue"/>
          <w:b/>
          <w:bCs/>
          <w:shd w:val="clear" w:color="auto" w:fill="FFFFFF"/>
        </w:rPr>
      </w:pPr>
      <w:bookmarkStart w:id="497" w:name="_Toc127548344"/>
      <w:r>
        <w:rPr>
          <w:rStyle w:val="None"/>
          <w:rFonts w:ascii="Helvetica Neue" w:hAnsi="Helvetica Neue"/>
          <w:b/>
          <w:bCs/>
          <w:shd w:val="clear" w:color="auto" w:fill="FFFFFF"/>
          <w:lang w:val="en-US"/>
        </w:rPr>
        <w:t>Local Planning &amp; the Built Environment</w:t>
      </w:r>
      <w:bookmarkEnd w:id="497"/>
    </w:p>
    <w:p w14:paraId="41E88D40" w14:textId="4E4E1EA9" w:rsidR="00B81491" w:rsidRDefault="007E6A76">
      <w:pPr>
        <w:pStyle w:val="Body"/>
        <w:rPr>
          <w:rStyle w:val="None"/>
          <w:rFonts w:ascii="Helvetica Neue" w:eastAsia="Helvetica Neue" w:hAnsi="Helvetica Neue" w:cs="Helvetica Neue"/>
          <w:shd w:val="clear" w:color="auto" w:fill="FFFFFF"/>
        </w:rPr>
      </w:pPr>
      <w:r>
        <w:rPr>
          <w:rStyle w:val="None"/>
          <w:rFonts w:ascii="Helvetica Neue" w:hAnsi="Helvetica Neue"/>
          <w:b/>
          <w:bCs/>
          <w:shd w:val="clear" w:color="auto" w:fill="FFFFFF"/>
        </w:rPr>
        <w:t xml:space="preserve">Delete LP407, </w:t>
      </w:r>
      <w:r>
        <w:rPr>
          <w:rStyle w:val="None"/>
          <w:rFonts w:ascii="Helvetica Neue" w:hAnsi="Helvetica Neue"/>
          <w:b/>
          <w:bCs/>
          <w:shd w:val="clear" w:color="auto" w:fill="FFFFFF"/>
          <w:lang w:val="en-US"/>
        </w:rPr>
        <w:t>“</w:t>
      </w:r>
      <w:proofErr w:type="gramStart"/>
      <w:r>
        <w:rPr>
          <w:rStyle w:val="None"/>
          <w:rFonts w:ascii="Helvetica Neue" w:hAnsi="Helvetica Neue"/>
          <w:b/>
          <w:bCs/>
          <w:shd w:val="clear" w:color="auto" w:fill="FFFFFF"/>
        </w:rPr>
        <w:t>LP407</w:t>
      </w:r>
      <w:del w:id="498" w:author="Tony Firkins" w:date="2023-05-18T08:11:00Z">
        <w:r w:rsidR="008A7EAF" w:rsidRPr="00B11C71">
          <w:rPr>
            <w:rFonts w:eastAsia="Times New Roman" w:cstheme="minorHAnsi"/>
            <w:color w:val="212529"/>
          </w:rPr>
          <w:delText> </w:delText>
        </w:r>
      </w:del>
      <w:ins w:id="499" w:author="Tony Firkins" w:date="2023-05-18T08:11:00Z">
        <w:r>
          <w:rPr>
            <w:rStyle w:val="None"/>
            <w:rFonts w:ascii="Helvetica Neue" w:hAnsi="Helvetica Neue"/>
            <w:b/>
            <w:bCs/>
            <w:shd w:val="clear" w:color="auto" w:fill="FFFFFF"/>
          </w:rPr>
          <w:t xml:space="preserve"> </w:t>
        </w:r>
      </w:ins>
      <w:r>
        <w:rPr>
          <w:rStyle w:val="None"/>
          <w:rFonts w:ascii="Helvetica Neue" w:hAnsi="Helvetica Neue"/>
          <w:shd w:val="clear" w:color="auto" w:fill="FFFFFF"/>
          <w:lang w:val="en-US"/>
        </w:rPr>
        <w:t>The</w:t>
      </w:r>
      <w:proofErr w:type="gramEnd"/>
      <w:r>
        <w:rPr>
          <w:rStyle w:val="None"/>
          <w:rFonts w:ascii="Helvetica Neue" w:hAnsi="Helvetica Neue"/>
          <w:shd w:val="clear" w:color="auto" w:fill="FFFFFF"/>
          <w:lang w:val="en-US"/>
        </w:rPr>
        <w:t xml:space="preserve"> Green Party strongly supports the provision of green belts to contain urban sprawl, to maintain the separation of settlements, to protect prime agricultural land around settlements, to encourage urban regeneration and compact towns and cities, and to complement the ecological and cultural value of other designations listed in LP405. The Green Party would put a greater emphasis on the green belt’s use for wider sustainable built environment considerations such as flooding, biodiversity, agriculture, energy production and sustainable </w:t>
      </w:r>
      <w:proofErr w:type="spellStart"/>
      <w:r>
        <w:rPr>
          <w:rStyle w:val="None"/>
          <w:rFonts w:ascii="Helvetica Neue" w:hAnsi="Helvetica Neue"/>
          <w:shd w:val="clear" w:color="auto" w:fill="FFFFFF"/>
          <w:lang w:val="en-US"/>
        </w:rPr>
        <w:t>transport.The</w:t>
      </w:r>
      <w:proofErr w:type="spellEnd"/>
      <w:r>
        <w:rPr>
          <w:rStyle w:val="None"/>
          <w:rFonts w:ascii="Helvetica Neue" w:hAnsi="Helvetica Neue"/>
          <w:shd w:val="clear" w:color="auto" w:fill="FFFFFF"/>
          <w:lang w:val="en-US"/>
        </w:rPr>
        <w:t xml:space="preserve"> local authority role in reviewing and protecting their green belt is set out in LP510.”</w:t>
      </w:r>
    </w:p>
    <w:p w14:paraId="117FAE5D" w14:textId="77777777" w:rsidR="00B81491" w:rsidRDefault="00B81491">
      <w:pPr>
        <w:pStyle w:val="Body"/>
        <w:rPr>
          <w:ins w:id="500" w:author="Tony Firkins" w:date="2023-05-18T08:11:00Z"/>
          <w:rStyle w:val="None"/>
          <w:rFonts w:ascii="Helvetica Neue" w:eastAsia="Helvetica Neue" w:hAnsi="Helvetica Neue" w:cs="Helvetica Neue"/>
          <w:shd w:val="clear" w:color="auto" w:fill="FFFFFF"/>
        </w:rPr>
      </w:pPr>
    </w:p>
    <w:p w14:paraId="6A50DEA7" w14:textId="25FB0C31" w:rsidR="00B81491" w:rsidRDefault="007E6A76">
      <w:pPr>
        <w:pStyle w:val="Body"/>
        <w:rPr>
          <w:ins w:id="501" w:author="Tony Firkins" w:date="2023-05-18T08:11:00Z"/>
          <w:rStyle w:val="None"/>
          <w:rFonts w:ascii="Helvetica Neue" w:eastAsia="Helvetica Neue" w:hAnsi="Helvetica Neue" w:cs="Helvetica Neue"/>
          <w:shd w:val="clear" w:color="auto" w:fill="FFFFFF"/>
        </w:rPr>
      </w:pPr>
      <w:r>
        <w:rPr>
          <w:rStyle w:val="None"/>
          <w:rFonts w:ascii="Helvetica Neue" w:hAnsi="Helvetica Neue"/>
          <w:b/>
          <w:bCs/>
          <w:shd w:val="clear" w:color="auto" w:fill="FFFFFF"/>
          <w:lang w:val="en-US"/>
        </w:rPr>
        <w:t>Insert a new LP407</w:t>
      </w:r>
      <w:r>
        <w:rPr>
          <w:rStyle w:val="None"/>
          <w:rFonts w:ascii="Helvetica Neue" w:hAnsi="Helvetica Neue"/>
          <w:shd w:val="clear" w:color="auto" w:fill="FFFFFF"/>
          <w:lang w:val="en-US"/>
        </w:rPr>
        <w:t xml:space="preserve">, to reflect the Green Party’s land use </w:t>
      </w:r>
      <w:proofErr w:type="spellStart"/>
      <w:r>
        <w:rPr>
          <w:rStyle w:val="None"/>
          <w:rFonts w:ascii="Helvetica Neue" w:hAnsi="Helvetica Neue"/>
          <w:shd w:val="clear" w:color="auto" w:fill="FFFFFF"/>
          <w:lang w:val="en-US"/>
        </w:rPr>
        <w:t>prioritisation</w:t>
      </w:r>
      <w:proofErr w:type="spellEnd"/>
      <w:r>
        <w:rPr>
          <w:rStyle w:val="None"/>
          <w:rFonts w:ascii="Helvetica Neue" w:hAnsi="Helvetica Neue"/>
          <w:shd w:val="clear" w:color="auto" w:fill="FFFFFF"/>
          <w:lang w:val="en-US"/>
        </w:rPr>
        <w:t>:</w:t>
      </w:r>
      <w:del w:id="502" w:author="Tony Firkins" w:date="2023-05-18T08:11:00Z">
        <w:r w:rsidR="008A7EAF" w:rsidRPr="00B11C71">
          <w:rPr>
            <w:rFonts w:eastAsia="Times New Roman" w:cstheme="minorHAnsi"/>
            <w:color w:val="212529"/>
          </w:rPr>
          <w:br/>
        </w:r>
      </w:del>
      <w:ins w:id="503" w:author="Tony Firkins" w:date="2023-05-18T08:11:00Z">
        <w:r>
          <w:rPr>
            <w:rStyle w:val="None"/>
            <w:rFonts w:ascii="Helvetica Neue" w:hAnsi="Helvetica Neue"/>
            <w:shd w:val="clear" w:color="auto" w:fill="FFFFFF"/>
            <w:lang w:val="en-US"/>
          </w:rPr>
          <w:t xml:space="preserve"> </w:t>
        </w:r>
      </w:ins>
    </w:p>
    <w:p w14:paraId="3B7AA7B3" w14:textId="2B0F82A0" w:rsidR="00B81491" w:rsidRDefault="007E6A76">
      <w:pPr>
        <w:pStyle w:val="Body"/>
        <w:rPr>
          <w:rStyle w:val="None"/>
          <w:rFonts w:ascii="Helvetica Neue" w:eastAsia="Helvetica Neue" w:hAnsi="Helvetica Neue" w:cs="Helvetica Neue"/>
          <w:shd w:val="clear" w:color="auto" w:fill="FFFFFF"/>
        </w:rPr>
      </w:pPr>
      <w:r>
        <w:rPr>
          <w:rStyle w:val="None"/>
          <w:rFonts w:ascii="Helvetica Neue" w:hAnsi="Helvetica Neue"/>
          <w:shd w:val="clear" w:color="auto" w:fill="FFFFFF"/>
          <w:lang w:val="en-US"/>
        </w:rPr>
        <w:t>“</w:t>
      </w:r>
      <w:r>
        <w:rPr>
          <w:rStyle w:val="None"/>
          <w:rFonts w:ascii="Helvetica Neue" w:hAnsi="Helvetica Neue"/>
          <w:b/>
          <w:bCs/>
          <w:shd w:val="clear" w:color="auto" w:fill="FFFFFF"/>
        </w:rPr>
        <w:t>LP407</w:t>
      </w:r>
      <w:del w:id="504" w:author="Tony Firkins" w:date="2023-05-18T08:11:00Z">
        <w:r w:rsidR="008A7EAF" w:rsidRPr="00B11C71">
          <w:rPr>
            <w:rFonts w:eastAsia="Times New Roman" w:cstheme="minorHAnsi"/>
            <w:color w:val="212529"/>
          </w:rPr>
          <w:delText> </w:delText>
        </w:r>
      </w:del>
      <w:ins w:id="505" w:author="Tony Firkins" w:date="2023-05-18T08:11:00Z">
        <w:r>
          <w:rPr>
            <w:rStyle w:val="None"/>
            <w:rFonts w:ascii="Helvetica Neue" w:hAnsi="Helvetica Neue"/>
            <w:b/>
            <w:bCs/>
            <w:shd w:val="clear" w:color="auto" w:fill="FFFFFF"/>
          </w:rPr>
          <w:t xml:space="preserve"> </w:t>
        </w:r>
      </w:ins>
      <w:r>
        <w:rPr>
          <w:rStyle w:val="None"/>
          <w:rFonts w:ascii="Helvetica Neue" w:hAnsi="Helvetica Neue"/>
          <w:shd w:val="clear" w:color="auto" w:fill="FFFFFF"/>
          <w:lang w:val="en-US"/>
        </w:rPr>
        <w:t xml:space="preserve">Land designated as Green Belt should be used to contain urban sprawl, to maintain the separation of settlements, to protect prime agricultural land around settlements, to encourage urban regeneration and compact towns and cities, and to complement the ecological and cultural value of other designations. Green Belt should be used to make the sustainable built environment more resilient to flooding, make space for biodiversity, agriculture, energy production and sustainable transport in line with land use </w:t>
      </w:r>
      <w:proofErr w:type="spellStart"/>
      <w:r>
        <w:rPr>
          <w:rStyle w:val="None"/>
          <w:rFonts w:ascii="Helvetica Neue" w:hAnsi="Helvetica Neue"/>
          <w:shd w:val="clear" w:color="auto" w:fill="FFFFFF"/>
          <w:lang w:val="en-US"/>
        </w:rPr>
        <w:t>prioritisation</w:t>
      </w:r>
      <w:proofErr w:type="spellEnd"/>
      <w:r>
        <w:rPr>
          <w:rStyle w:val="None"/>
          <w:rFonts w:ascii="Helvetica Neue" w:hAnsi="Helvetica Neue"/>
          <w:shd w:val="clear" w:color="auto" w:fill="FFFFFF"/>
          <w:lang w:val="en-US"/>
        </w:rPr>
        <w:t xml:space="preserve"> set out in LD401. The local authority role in reviewing and protecting their green belt is set out in LP510.</w:t>
      </w:r>
      <w:proofErr w:type="gramStart"/>
      <w:r>
        <w:rPr>
          <w:rStyle w:val="None"/>
          <w:rFonts w:ascii="Helvetica Neue" w:hAnsi="Helvetica Neue"/>
          <w:shd w:val="clear" w:color="auto" w:fill="FFFFFF"/>
          <w:lang w:val="en-US"/>
        </w:rPr>
        <w:t>”</w:t>
      </w:r>
      <w:r>
        <w:rPr>
          <w:rStyle w:val="None"/>
          <w:rFonts w:ascii="Helvetica Neue" w:hAnsi="Helvetica Neue"/>
          <w:shd w:val="clear" w:color="auto" w:fill="FFFFFF"/>
        </w:rPr>
        <w:t>.</w:t>
      </w:r>
      <w:proofErr w:type="gramEnd"/>
    </w:p>
    <w:p w14:paraId="6B80619B" w14:textId="77777777" w:rsidR="00B81491" w:rsidRDefault="00B81491">
      <w:pPr>
        <w:pStyle w:val="Body"/>
        <w:rPr>
          <w:ins w:id="506" w:author="Tony Firkins" w:date="2023-05-18T08:11:00Z"/>
          <w:rStyle w:val="None"/>
          <w:rFonts w:ascii="Helvetica Neue" w:eastAsia="Helvetica Neue" w:hAnsi="Helvetica Neue" w:cs="Helvetica Neue"/>
          <w:shd w:val="clear" w:color="auto" w:fill="FFFFFF"/>
        </w:rPr>
      </w:pPr>
    </w:p>
    <w:p w14:paraId="372D6082" w14:textId="5D7D11FF" w:rsidR="00B81491" w:rsidRDefault="007E6A76">
      <w:pPr>
        <w:pStyle w:val="Body"/>
        <w:rPr>
          <w:ins w:id="507" w:author="Tony Firkins" w:date="2023-05-18T08:11:00Z"/>
          <w:rStyle w:val="None"/>
          <w:rFonts w:ascii="Helvetica Neue" w:eastAsia="Helvetica Neue" w:hAnsi="Helvetica Neue" w:cs="Helvetica Neue"/>
          <w:b/>
          <w:bCs/>
          <w:shd w:val="clear" w:color="auto" w:fill="FFFFFF"/>
        </w:rPr>
      </w:pPr>
      <w:r>
        <w:rPr>
          <w:rStyle w:val="None"/>
          <w:rFonts w:ascii="Helvetica Neue" w:hAnsi="Helvetica Neue"/>
          <w:b/>
          <w:bCs/>
          <w:shd w:val="clear" w:color="auto" w:fill="FFFFFF"/>
          <w:lang w:val="en-US"/>
        </w:rPr>
        <w:t>Amend the second sentence of LP412</w:t>
      </w:r>
      <w:del w:id="508" w:author="Tony Firkins" w:date="2023-05-18T08:11:00Z">
        <w:r w:rsidR="008A7EAF" w:rsidRPr="00B11C71">
          <w:rPr>
            <w:rFonts w:eastAsia="Times New Roman" w:cstheme="minorHAnsi"/>
            <w:color w:val="212529"/>
          </w:rPr>
          <w:delText> </w:delText>
        </w:r>
      </w:del>
      <w:ins w:id="509" w:author="Tony Firkins" w:date="2023-05-18T08:11:00Z">
        <w:r>
          <w:rPr>
            <w:rStyle w:val="None"/>
            <w:rFonts w:ascii="Helvetica Neue" w:hAnsi="Helvetica Neue"/>
            <w:b/>
            <w:bCs/>
            <w:shd w:val="clear" w:color="auto" w:fill="FFFFFF"/>
            <w:lang w:val="en-US"/>
          </w:rPr>
          <w:t xml:space="preserve"> </w:t>
        </w:r>
      </w:ins>
      <w:r>
        <w:rPr>
          <w:rStyle w:val="None"/>
          <w:rFonts w:ascii="Helvetica Neue" w:hAnsi="Helvetica Neue"/>
          <w:shd w:val="clear" w:color="auto" w:fill="FFFFFF"/>
          <w:lang w:val="en-US"/>
        </w:rPr>
        <w:t>to reference LD504,</w:t>
      </w:r>
      <w:del w:id="510" w:author="Tony Firkins" w:date="2023-05-18T08:11:00Z">
        <w:r w:rsidR="008A7EAF" w:rsidRPr="00B11C71">
          <w:rPr>
            <w:rFonts w:eastAsia="Times New Roman" w:cstheme="minorHAnsi"/>
            <w:color w:val="212529"/>
          </w:rPr>
          <w:delText> </w:delText>
        </w:r>
      </w:del>
      <w:ins w:id="511" w:author="Tony Firkins" w:date="2023-05-18T08:11:00Z">
        <w:r>
          <w:rPr>
            <w:rStyle w:val="None"/>
            <w:rFonts w:ascii="Helvetica Neue" w:hAnsi="Helvetica Neue"/>
            <w:b/>
            <w:bCs/>
            <w:shd w:val="clear" w:color="auto" w:fill="FFFFFF"/>
            <w:lang w:val="en-US"/>
          </w:rPr>
          <w:t xml:space="preserve"> </w:t>
        </w:r>
      </w:ins>
      <w:r>
        <w:rPr>
          <w:rStyle w:val="None"/>
          <w:rFonts w:ascii="Helvetica Neue" w:hAnsi="Helvetica Neue"/>
          <w:b/>
          <w:bCs/>
          <w:shd w:val="clear" w:color="auto" w:fill="FFFFFF"/>
          <w:lang w:val="en-US"/>
        </w:rPr>
        <w:t>so that LP412 reads:</w:t>
      </w:r>
      <w:del w:id="512" w:author="Tony Firkins" w:date="2023-05-18T08:11:00Z">
        <w:r w:rsidR="008A7EAF" w:rsidRPr="00B11C71">
          <w:rPr>
            <w:rFonts w:eastAsia="Times New Roman" w:cstheme="minorHAnsi"/>
            <w:color w:val="212529"/>
          </w:rPr>
          <w:br/>
        </w:r>
      </w:del>
    </w:p>
    <w:p w14:paraId="62DC35F7" w14:textId="77777777" w:rsidR="00B81491" w:rsidRDefault="007E6A76">
      <w:pPr>
        <w:pStyle w:val="Body"/>
        <w:rPr>
          <w:rStyle w:val="None"/>
          <w:rFonts w:ascii="Helvetica Neue" w:eastAsia="Helvetica Neue" w:hAnsi="Helvetica Neue" w:cs="Helvetica Neue"/>
          <w:shd w:val="clear" w:color="auto" w:fill="FFFFFF"/>
        </w:rPr>
      </w:pPr>
      <w:r>
        <w:rPr>
          <w:rStyle w:val="None"/>
          <w:rFonts w:ascii="Helvetica Neue" w:hAnsi="Helvetica Neue"/>
          <w:shd w:val="clear" w:color="auto" w:fill="FFFFFF"/>
          <w:lang w:val="en-US"/>
        </w:rPr>
        <w:t xml:space="preserve">“LP412 Planning use classes should be used to ensure that the built environment meets the needs of the community. The index of classes will be set at national level and may include new use classes such as a use class for holiday homes (see HO401) and for categories of </w:t>
      </w:r>
      <w:proofErr w:type="spellStart"/>
      <w:r>
        <w:rPr>
          <w:rStyle w:val="None"/>
          <w:rFonts w:ascii="Helvetica Neue" w:hAnsi="Helvetica Neue"/>
          <w:shd w:val="clear" w:color="auto" w:fill="FFFFFF"/>
          <w:lang w:val="en-US"/>
        </w:rPr>
        <w:t>non built</w:t>
      </w:r>
      <w:proofErr w:type="spellEnd"/>
      <w:r>
        <w:rPr>
          <w:rStyle w:val="None"/>
          <w:rFonts w:ascii="Helvetica Neue" w:hAnsi="Helvetica Neue"/>
          <w:shd w:val="clear" w:color="auto" w:fill="FFFFFF"/>
          <w:lang w:val="en-US"/>
        </w:rPr>
        <w:t>-environment land (see LD504)</w:t>
      </w:r>
      <w:r>
        <w:rPr>
          <w:rStyle w:val="None"/>
          <w:rFonts w:ascii="Helvetica Neue" w:hAnsi="Helvetica Neue"/>
          <w:shd w:val="clear" w:color="auto" w:fill="FFFFFF"/>
        </w:rPr>
        <w:t xml:space="preserve">. </w:t>
      </w:r>
      <w:r>
        <w:rPr>
          <w:rStyle w:val="None"/>
          <w:rFonts w:ascii="Helvetica Neue" w:hAnsi="Helvetica Neue"/>
          <w:shd w:val="clear" w:color="auto" w:fill="FFFFFF"/>
          <w:lang w:val="en-US"/>
        </w:rPr>
        <w:t xml:space="preserve">Bioregional/regional strategies will include quotas for each use class to be determined via </w:t>
      </w:r>
      <w:proofErr w:type="gramStart"/>
      <w:r>
        <w:rPr>
          <w:rStyle w:val="None"/>
          <w:rFonts w:ascii="Helvetica Neue" w:hAnsi="Helvetica Neue"/>
          <w:shd w:val="clear" w:color="auto" w:fill="FFFFFF"/>
          <w:lang w:val="en-US"/>
        </w:rPr>
        <w:t>citizens</w:t>
      </w:r>
      <w:proofErr w:type="gramEnd"/>
      <w:r>
        <w:rPr>
          <w:rStyle w:val="None"/>
          <w:rFonts w:ascii="Helvetica Neue" w:hAnsi="Helvetica Neue"/>
          <w:shd w:val="clear" w:color="auto" w:fill="FFFFFF"/>
          <w:lang w:val="en-US"/>
        </w:rPr>
        <w:t xml:space="preserve"> assemblies and reviewed every two years.”</w:t>
      </w:r>
    </w:p>
    <w:p w14:paraId="350F1D4C" w14:textId="77777777" w:rsidR="00B81491" w:rsidRDefault="00B81491">
      <w:pPr>
        <w:pStyle w:val="Body"/>
        <w:rPr>
          <w:ins w:id="513" w:author="Tony Firkins" w:date="2023-05-18T08:11:00Z"/>
          <w:rStyle w:val="None"/>
          <w:rFonts w:ascii="Helvetica Neue" w:eastAsia="Helvetica Neue" w:hAnsi="Helvetica Neue" w:cs="Helvetica Neue"/>
          <w:shd w:val="clear" w:color="auto" w:fill="FFFFFF"/>
        </w:rPr>
      </w:pPr>
    </w:p>
    <w:p w14:paraId="1FE3BAE9" w14:textId="22284259" w:rsidR="00B81491" w:rsidRDefault="007E6A76">
      <w:pPr>
        <w:pStyle w:val="Body"/>
        <w:rPr>
          <w:ins w:id="514" w:author="Tony Firkins" w:date="2023-05-18T08:11:00Z"/>
          <w:rStyle w:val="None"/>
          <w:rFonts w:ascii="Helvetica Neue" w:eastAsia="Helvetica Neue" w:hAnsi="Helvetica Neue" w:cs="Helvetica Neue"/>
          <w:shd w:val="clear" w:color="auto" w:fill="FFFFFF"/>
        </w:rPr>
      </w:pPr>
      <w:ins w:id="515" w:author="Tony Firkins" w:date="2023-05-18T08:11:00Z">
        <w:r>
          <w:rPr>
            <w:rStyle w:val="None"/>
            <w:rFonts w:ascii="Helvetica Neue" w:hAnsi="Helvetica Neue"/>
            <w:b/>
            <w:bCs/>
            <w:shd w:val="clear" w:color="auto" w:fill="FFFFFF"/>
            <w:lang w:val="en-US"/>
          </w:rPr>
          <w:t xml:space="preserve"> </w:t>
        </w:r>
      </w:ins>
      <w:r>
        <w:rPr>
          <w:rStyle w:val="None"/>
          <w:rFonts w:ascii="Helvetica Neue" w:hAnsi="Helvetica Neue"/>
          <w:b/>
          <w:bCs/>
          <w:shd w:val="clear" w:color="auto" w:fill="FFFFFF"/>
          <w:lang w:val="en-US"/>
        </w:rPr>
        <w:t>LP413 currently reads,</w:t>
      </w:r>
      <w:del w:id="516" w:author="Tony Firkins" w:date="2023-05-18T08:11:00Z">
        <w:r w:rsidR="008A7EAF" w:rsidRPr="00B11C71">
          <w:rPr>
            <w:rFonts w:eastAsia="Times New Roman" w:cstheme="minorHAnsi"/>
            <w:color w:val="212529"/>
          </w:rPr>
          <w:delText> </w:delText>
        </w:r>
      </w:del>
      <w:ins w:id="517" w:author="Tony Firkins" w:date="2023-05-18T08:11:00Z">
        <w:r>
          <w:rPr>
            <w:rStyle w:val="None"/>
            <w:rFonts w:ascii="Helvetica Neue" w:hAnsi="Helvetica Neue"/>
            <w:shd w:val="clear" w:color="auto" w:fill="FFFFFF"/>
          </w:rPr>
          <w:t xml:space="preserve"> </w:t>
        </w:r>
      </w:ins>
    </w:p>
    <w:p w14:paraId="7E864F5D" w14:textId="77777777" w:rsidR="00B81491" w:rsidRDefault="007E6A76">
      <w:pPr>
        <w:pStyle w:val="Body"/>
        <w:shd w:val="clear" w:color="auto" w:fill="FFFFFF"/>
        <w:spacing w:after="140"/>
        <w:rPr>
          <w:rStyle w:val="None"/>
          <w:rFonts w:ascii="Helvetica Neue" w:eastAsia="Helvetica Neue" w:hAnsi="Helvetica Neue" w:cs="Helvetica Neue"/>
          <w:shd w:val="clear" w:color="auto" w:fill="FFFFFF"/>
        </w:rPr>
      </w:pPr>
      <w:r>
        <w:rPr>
          <w:rStyle w:val="None"/>
          <w:rFonts w:ascii="Helvetica Neue" w:hAnsi="Helvetica Neue"/>
          <w:shd w:val="clear" w:color="auto" w:fill="FFFFFF"/>
          <w:lang w:val="en-US"/>
        </w:rPr>
        <w:t xml:space="preserve">“All planning applications will be required to submit whole life carbon and energy calculations. These are to include embodied carbon and energy in </w:t>
      </w:r>
      <w:proofErr w:type="gramStart"/>
      <w:r>
        <w:rPr>
          <w:rStyle w:val="None"/>
          <w:rFonts w:ascii="Helvetica Neue" w:hAnsi="Helvetica Neue"/>
          <w:shd w:val="clear" w:color="auto" w:fill="FFFFFF"/>
          <w:lang w:val="en-US"/>
        </w:rPr>
        <w:t>both the</w:t>
      </w:r>
      <w:proofErr w:type="gramEnd"/>
      <w:r>
        <w:rPr>
          <w:rStyle w:val="None"/>
          <w:rFonts w:ascii="Helvetica Neue" w:hAnsi="Helvetica Neue"/>
          <w:shd w:val="clear" w:color="auto" w:fill="FFFFFF"/>
          <w:lang w:val="en-US"/>
        </w:rPr>
        <w:t xml:space="preserve"> up-front construction and anticipated maintenance, as well as the operational carbon and energy of the building in use. </w:t>
      </w:r>
      <w:proofErr w:type="gramStart"/>
      <w:r>
        <w:rPr>
          <w:rStyle w:val="None"/>
          <w:rFonts w:ascii="Helvetica Neue" w:hAnsi="Helvetica Neue"/>
          <w:shd w:val="clear" w:color="auto" w:fill="FFFFFF"/>
          <w:lang w:val="en-US"/>
        </w:rPr>
        <w:t>Embodied and operational carbon to be reported separately in kgCO2e/m2 and kgCO2e/m2/</w:t>
      </w:r>
      <w:proofErr w:type="spellStart"/>
      <w:r>
        <w:rPr>
          <w:rStyle w:val="None"/>
          <w:rFonts w:ascii="Helvetica Neue" w:hAnsi="Helvetica Neue"/>
          <w:shd w:val="clear" w:color="auto" w:fill="FFFFFF"/>
          <w:lang w:val="en-US"/>
        </w:rPr>
        <w:t>yr</w:t>
      </w:r>
      <w:proofErr w:type="spellEnd"/>
      <w:r>
        <w:rPr>
          <w:rStyle w:val="None"/>
          <w:rFonts w:ascii="Helvetica Neue" w:hAnsi="Helvetica Neue"/>
          <w:shd w:val="clear" w:color="auto" w:fill="FFFFFF"/>
          <w:lang w:val="en-US"/>
        </w:rPr>
        <w:t xml:space="preserve"> respectively.</w:t>
      </w:r>
      <w:proofErr w:type="gramEnd"/>
      <w:r>
        <w:rPr>
          <w:rStyle w:val="None"/>
          <w:rFonts w:ascii="Helvetica Neue" w:hAnsi="Helvetica Neue"/>
          <w:shd w:val="clear" w:color="auto" w:fill="FFFFFF"/>
          <w:lang w:val="en-US"/>
        </w:rPr>
        <w:t xml:space="preserve"> All planning permissions will be granted subject to a pre-commencement condition requiring updated whole life carbon and energy calculations based on construction information.</w:t>
      </w:r>
      <w:proofErr w:type="gramStart"/>
      <w:r>
        <w:rPr>
          <w:rStyle w:val="None"/>
          <w:rFonts w:ascii="Helvetica Neue" w:hAnsi="Helvetica Neue"/>
          <w:shd w:val="clear" w:color="auto" w:fill="FFFFFF"/>
          <w:lang w:val="en-US"/>
        </w:rPr>
        <w:t>”</w:t>
      </w:r>
      <w:r>
        <w:rPr>
          <w:rStyle w:val="None"/>
          <w:rFonts w:ascii="Helvetica Neue" w:hAnsi="Helvetica Neue"/>
          <w:shd w:val="clear" w:color="auto" w:fill="FFFFFF"/>
        </w:rPr>
        <w:t>.</w:t>
      </w:r>
      <w:proofErr w:type="gramEnd"/>
      <w:ins w:id="518" w:author="Tony Firkins" w:date="2023-05-18T08:11:00Z">
        <w:r>
          <w:rPr>
            <w:rStyle w:val="None"/>
            <w:rFonts w:ascii="Helvetica Neue" w:hAnsi="Helvetica Neue"/>
            <w:shd w:val="clear" w:color="auto" w:fill="FFFFFF"/>
          </w:rPr>
          <w:t xml:space="preserve"> </w:t>
        </w:r>
      </w:ins>
    </w:p>
    <w:p w14:paraId="019F9102" w14:textId="1C5AF334" w:rsidR="00B81491" w:rsidRDefault="007E6A76">
      <w:pPr>
        <w:pStyle w:val="Body"/>
        <w:shd w:val="clear" w:color="auto" w:fill="FFFFFF"/>
        <w:rPr>
          <w:ins w:id="519" w:author="Tony Firkins" w:date="2023-05-18T08:11:00Z"/>
          <w:rStyle w:val="None"/>
          <w:rFonts w:ascii="Helvetica Neue" w:eastAsia="Helvetica Neue" w:hAnsi="Helvetica Neue" w:cs="Helvetica Neue"/>
          <w:shd w:val="clear" w:color="auto" w:fill="FFFFFF"/>
        </w:rPr>
      </w:pPr>
      <w:r>
        <w:rPr>
          <w:rStyle w:val="None"/>
          <w:rFonts w:ascii="Helvetica Neue" w:hAnsi="Helvetica Neue"/>
          <w:b/>
          <w:bCs/>
          <w:shd w:val="clear" w:color="auto" w:fill="FFFFFF"/>
          <w:lang w:val="en-US"/>
        </w:rPr>
        <w:t>Amend</w:t>
      </w:r>
      <w:del w:id="520" w:author="Tony Firkins" w:date="2023-05-18T08:11:00Z">
        <w:r w:rsidR="008A7EAF" w:rsidRPr="00B11C71">
          <w:rPr>
            <w:rFonts w:eastAsia="Times New Roman" w:cstheme="minorHAnsi"/>
            <w:color w:val="212529"/>
          </w:rPr>
          <w:delText> </w:delText>
        </w:r>
      </w:del>
      <w:ins w:id="521" w:author="Tony Firkins" w:date="2023-05-18T08:11:00Z">
        <w:r>
          <w:rPr>
            <w:rStyle w:val="None"/>
            <w:rFonts w:ascii="Helvetica Neue" w:hAnsi="Helvetica Neue"/>
            <w:shd w:val="clear" w:color="auto" w:fill="FFFFFF"/>
            <w:lang w:val="en-US"/>
          </w:rPr>
          <w:t xml:space="preserve"> </w:t>
        </w:r>
      </w:ins>
      <w:r>
        <w:rPr>
          <w:rStyle w:val="None"/>
          <w:rFonts w:ascii="Helvetica Neue" w:hAnsi="Helvetica Neue"/>
          <w:shd w:val="clear" w:color="auto" w:fill="FFFFFF"/>
          <w:lang w:val="en-US"/>
        </w:rPr>
        <w:t>the</w:t>
      </w:r>
      <w:del w:id="522" w:author="Tony Firkins" w:date="2023-05-18T08:11:00Z">
        <w:r w:rsidR="008A7EAF" w:rsidRPr="00B11C71">
          <w:rPr>
            <w:rFonts w:eastAsia="Times New Roman" w:cstheme="minorHAnsi"/>
            <w:color w:val="212529"/>
          </w:rPr>
          <w:delText> </w:delText>
        </w:r>
      </w:del>
      <w:ins w:id="523" w:author="Tony Firkins" w:date="2023-05-18T08:11:00Z">
        <w:r>
          <w:rPr>
            <w:rStyle w:val="None"/>
            <w:rFonts w:ascii="Helvetica Neue" w:hAnsi="Helvetica Neue"/>
            <w:shd w:val="clear" w:color="auto" w:fill="FFFFFF"/>
            <w:lang w:val="en-US"/>
          </w:rPr>
          <w:t xml:space="preserve"> </w:t>
        </w:r>
      </w:ins>
      <w:r>
        <w:rPr>
          <w:rStyle w:val="None"/>
          <w:rFonts w:ascii="Helvetica Neue" w:hAnsi="Helvetica Neue"/>
          <w:b/>
          <w:bCs/>
          <w:shd w:val="clear" w:color="auto" w:fill="FFFFFF"/>
          <w:lang w:val="en-US"/>
        </w:rPr>
        <w:t>first sentence of LP413 to include land use change emissions, the relevant references</w:t>
      </w:r>
      <w:del w:id="524" w:author="Tony Firkins" w:date="2023-05-18T08:11:00Z">
        <w:r w:rsidR="008A7EAF" w:rsidRPr="00B11C71">
          <w:rPr>
            <w:rFonts w:eastAsia="Times New Roman" w:cstheme="minorHAnsi"/>
            <w:color w:val="212529"/>
          </w:rPr>
          <w:delText> </w:delText>
        </w:r>
      </w:del>
      <w:ins w:id="525" w:author="Tony Firkins" w:date="2023-05-18T08:11:00Z">
        <w:r>
          <w:rPr>
            <w:rStyle w:val="None"/>
            <w:rFonts w:ascii="Helvetica Neue" w:hAnsi="Helvetica Neue"/>
            <w:shd w:val="clear" w:color="auto" w:fill="FFFFFF"/>
            <w:lang w:val="en-US"/>
          </w:rPr>
          <w:t xml:space="preserve"> </w:t>
        </w:r>
      </w:ins>
      <w:r>
        <w:rPr>
          <w:rStyle w:val="None"/>
          <w:rFonts w:ascii="Helvetica Neue" w:hAnsi="Helvetica Neue"/>
          <w:shd w:val="clear" w:color="auto" w:fill="FFFFFF"/>
          <w:lang w:val="en-US"/>
        </w:rPr>
        <w:t xml:space="preserve">(LD501, </w:t>
      </w:r>
      <w:del w:id="526" w:author="Tony Firkins" w:date="2023-05-18T08:11:00Z">
        <w:r w:rsidR="008A7EAF" w:rsidRPr="00B11C71">
          <w:rPr>
            <w:rFonts w:eastAsia="Times New Roman" w:cstheme="minorHAnsi"/>
            <w:color w:val="212529"/>
          </w:rPr>
          <w:delText>502, 504</w:delText>
        </w:r>
      </w:del>
      <w:ins w:id="527" w:author="Tony Firkins" w:date="2023-05-18T08:11:00Z">
        <w:r>
          <w:rPr>
            <w:rStyle w:val="None"/>
            <w:rFonts w:ascii="Helvetica Neue" w:hAnsi="Helvetica Neue"/>
            <w:shd w:val="clear" w:color="auto" w:fill="FFFFFF"/>
            <w:lang w:val="en-US"/>
          </w:rPr>
          <w:t>LD502, LD504</w:t>
        </w:r>
      </w:ins>
      <w:r>
        <w:rPr>
          <w:rStyle w:val="None"/>
          <w:rFonts w:ascii="Helvetica Neue" w:hAnsi="Helvetica Neue"/>
          <w:shd w:val="clear" w:color="auto" w:fill="FFFFFF"/>
          <w:lang w:val="en-US"/>
        </w:rPr>
        <w:t xml:space="preserve"> and </w:t>
      </w:r>
      <w:del w:id="528" w:author="Tony Firkins" w:date="2023-05-18T08:11:00Z">
        <w:r w:rsidR="008A7EAF" w:rsidRPr="00B11C71">
          <w:rPr>
            <w:rFonts w:eastAsia="Times New Roman" w:cstheme="minorHAnsi"/>
            <w:color w:val="212529"/>
          </w:rPr>
          <w:delText>505</w:delText>
        </w:r>
      </w:del>
      <w:ins w:id="529" w:author="Tony Firkins" w:date="2023-05-18T08:11:00Z">
        <w:r>
          <w:rPr>
            <w:rStyle w:val="None"/>
            <w:rFonts w:ascii="Helvetica Neue" w:hAnsi="Helvetica Neue"/>
            <w:shd w:val="clear" w:color="auto" w:fill="FFFFFF"/>
            <w:lang w:val="en-US"/>
          </w:rPr>
          <w:t>LD505</w:t>
        </w:r>
      </w:ins>
      <w:r>
        <w:rPr>
          <w:rStyle w:val="None"/>
          <w:rFonts w:ascii="Helvetica Neue" w:hAnsi="Helvetica Neue"/>
          <w:shd w:val="clear" w:color="auto" w:fill="FFFFFF"/>
          <w:lang w:val="en-US"/>
        </w:rPr>
        <w:t>, EC777), so that LP412 reads:</w:t>
      </w:r>
      <w:del w:id="530" w:author="Tony Firkins" w:date="2023-05-18T08:11:00Z">
        <w:r w:rsidR="008A7EAF" w:rsidRPr="00B11C71">
          <w:rPr>
            <w:rFonts w:eastAsia="Times New Roman" w:cstheme="minorHAnsi"/>
            <w:color w:val="212529"/>
          </w:rPr>
          <w:br/>
        </w:r>
      </w:del>
    </w:p>
    <w:p w14:paraId="618AB4B2" w14:textId="3238B703" w:rsidR="00B81491" w:rsidRDefault="007E6A76">
      <w:pPr>
        <w:pStyle w:val="Body"/>
        <w:shd w:val="clear" w:color="auto" w:fill="FFFFFF"/>
        <w:rPr>
          <w:rStyle w:val="None"/>
          <w:rFonts w:ascii="Helvetica Neue" w:eastAsia="Helvetica Neue" w:hAnsi="Helvetica Neue" w:cs="Helvetica Neue"/>
          <w:shd w:val="clear" w:color="auto" w:fill="FFFFFF"/>
        </w:rPr>
      </w:pPr>
      <w:r>
        <w:rPr>
          <w:rStyle w:val="None"/>
          <w:rFonts w:ascii="Helvetica Neue" w:hAnsi="Helvetica Neue"/>
          <w:shd w:val="clear" w:color="auto" w:fill="FFFFFF"/>
          <w:lang w:val="en-US"/>
        </w:rPr>
        <w:t xml:space="preserve">“LP413 All planning applications will be required to submit whole life carbon (including land use change emissions, where relevant, see LD501, </w:t>
      </w:r>
      <w:del w:id="531" w:author="Tony Firkins" w:date="2023-05-18T08:11:00Z">
        <w:r w:rsidR="008A7EAF" w:rsidRPr="00B11C71">
          <w:rPr>
            <w:rFonts w:eastAsia="Times New Roman" w:cstheme="minorHAnsi"/>
            <w:color w:val="212529"/>
          </w:rPr>
          <w:delText>502, 504</w:delText>
        </w:r>
      </w:del>
      <w:ins w:id="532" w:author="Tony Firkins" w:date="2023-05-18T08:11:00Z">
        <w:r>
          <w:rPr>
            <w:rStyle w:val="None"/>
            <w:rFonts w:ascii="Helvetica Neue" w:hAnsi="Helvetica Neue"/>
            <w:shd w:val="clear" w:color="auto" w:fill="FFFFFF"/>
            <w:lang w:val="en-US"/>
          </w:rPr>
          <w:t>LD502, LD504</w:t>
        </w:r>
      </w:ins>
      <w:r>
        <w:rPr>
          <w:rStyle w:val="None"/>
          <w:rFonts w:ascii="Helvetica Neue" w:hAnsi="Helvetica Neue"/>
          <w:shd w:val="clear" w:color="auto" w:fill="FFFFFF"/>
          <w:lang w:val="en-US"/>
        </w:rPr>
        <w:t xml:space="preserve"> and </w:t>
      </w:r>
      <w:del w:id="533" w:author="Tony Firkins" w:date="2023-05-18T08:11:00Z">
        <w:r w:rsidR="008A7EAF" w:rsidRPr="00B11C71">
          <w:rPr>
            <w:rFonts w:eastAsia="Times New Roman" w:cstheme="minorHAnsi"/>
            <w:color w:val="212529"/>
          </w:rPr>
          <w:delText>505</w:delText>
        </w:r>
      </w:del>
      <w:ins w:id="534" w:author="Tony Firkins" w:date="2023-05-18T08:11:00Z">
        <w:r>
          <w:rPr>
            <w:rStyle w:val="None"/>
            <w:rFonts w:ascii="Helvetica Neue" w:hAnsi="Helvetica Neue"/>
            <w:shd w:val="clear" w:color="auto" w:fill="FFFFFF"/>
            <w:lang w:val="en-US"/>
          </w:rPr>
          <w:t>LD505</w:t>
        </w:r>
      </w:ins>
      <w:r>
        <w:rPr>
          <w:rStyle w:val="None"/>
          <w:rFonts w:ascii="Helvetica Neue" w:hAnsi="Helvetica Neue"/>
          <w:shd w:val="clear" w:color="auto" w:fill="FFFFFF"/>
          <w:lang w:val="en-US"/>
        </w:rPr>
        <w:t xml:space="preserve">) and energy calculations (see EC777). These are to include embodied carbon and energy in </w:t>
      </w:r>
      <w:proofErr w:type="gramStart"/>
      <w:r>
        <w:rPr>
          <w:rStyle w:val="None"/>
          <w:rFonts w:ascii="Helvetica Neue" w:hAnsi="Helvetica Neue"/>
          <w:shd w:val="clear" w:color="auto" w:fill="FFFFFF"/>
          <w:lang w:val="en-US"/>
        </w:rPr>
        <w:t>both the</w:t>
      </w:r>
      <w:proofErr w:type="gramEnd"/>
      <w:r>
        <w:rPr>
          <w:rStyle w:val="None"/>
          <w:rFonts w:ascii="Helvetica Neue" w:hAnsi="Helvetica Neue"/>
          <w:shd w:val="clear" w:color="auto" w:fill="FFFFFF"/>
          <w:lang w:val="en-US"/>
        </w:rPr>
        <w:t xml:space="preserve"> up-front construction and anticipated maintenance, as well as the operational carbon and energy of the building in use. </w:t>
      </w:r>
      <w:proofErr w:type="gramStart"/>
      <w:r>
        <w:rPr>
          <w:rStyle w:val="None"/>
          <w:rFonts w:ascii="Helvetica Neue" w:hAnsi="Helvetica Neue"/>
          <w:shd w:val="clear" w:color="auto" w:fill="FFFFFF"/>
          <w:lang w:val="en-US"/>
        </w:rPr>
        <w:t xml:space="preserve">Embodied and operational carbon to be reported separately in kgCO2e/m2 </w:t>
      </w:r>
      <w:r>
        <w:rPr>
          <w:rStyle w:val="None"/>
          <w:rFonts w:ascii="Helvetica Neue" w:hAnsi="Helvetica Neue"/>
          <w:shd w:val="clear" w:color="auto" w:fill="FFFFFF"/>
          <w:lang w:val="en-US"/>
        </w:rPr>
        <w:lastRenderedPageBreak/>
        <w:t>and kgCO2e/m2/</w:t>
      </w:r>
      <w:proofErr w:type="spellStart"/>
      <w:r>
        <w:rPr>
          <w:rStyle w:val="None"/>
          <w:rFonts w:ascii="Helvetica Neue" w:hAnsi="Helvetica Neue"/>
          <w:shd w:val="clear" w:color="auto" w:fill="FFFFFF"/>
          <w:lang w:val="en-US"/>
        </w:rPr>
        <w:t>yr</w:t>
      </w:r>
      <w:proofErr w:type="spellEnd"/>
      <w:r>
        <w:rPr>
          <w:rStyle w:val="None"/>
          <w:rFonts w:ascii="Helvetica Neue" w:hAnsi="Helvetica Neue"/>
          <w:shd w:val="clear" w:color="auto" w:fill="FFFFFF"/>
          <w:lang w:val="en-US"/>
        </w:rPr>
        <w:t xml:space="preserve"> respectively.</w:t>
      </w:r>
      <w:proofErr w:type="gramEnd"/>
      <w:r>
        <w:rPr>
          <w:rStyle w:val="None"/>
          <w:rFonts w:ascii="Helvetica Neue" w:hAnsi="Helvetica Neue"/>
          <w:shd w:val="clear" w:color="auto" w:fill="FFFFFF"/>
          <w:lang w:val="en-US"/>
        </w:rPr>
        <w:t xml:space="preserve"> All planning permissions will be granted subject to a pre-commencement condition requiring updated whole life carbon and energy calculations based on construction information.</w:t>
      </w:r>
      <w:proofErr w:type="gramStart"/>
      <w:r>
        <w:rPr>
          <w:rStyle w:val="None"/>
          <w:rFonts w:ascii="Helvetica Neue" w:hAnsi="Helvetica Neue"/>
          <w:shd w:val="clear" w:color="auto" w:fill="FFFFFF"/>
          <w:lang w:val="en-US"/>
        </w:rPr>
        <w:t>”</w:t>
      </w:r>
      <w:r>
        <w:rPr>
          <w:rStyle w:val="None"/>
          <w:rFonts w:ascii="Helvetica Neue" w:hAnsi="Helvetica Neue"/>
          <w:shd w:val="clear" w:color="auto" w:fill="FFFFFF"/>
        </w:rPr>
        <w:t>.</w:t>
      </w:r>
      <w:proofErr w:type="gramEnd"/>
      <w:ins w:id="535" w:author="Tony Firkins" w:date="2023-05-18T08:11:00Z">
        <w:r>
          <w:rPr>
            <w:rStyle w:val="None"/>
            <w:rFonts w:ascii="Helvetica Neue" w:hAnsi="Helvetica Neue"/>
            <w:shd w:val="clear" w:color="auto" w:fill="FFFFFF"/>
          </w:rPr>
          <w:t xml:space="preserve"> </w:t>
        </w:r>
      </w:ins>
    </w:p>
    <w:p w14:paraId="2142E8A2" w14:textId="77777777" w:rsidR="00B81491" w:rsidRDefault="00B81491">
      <w:pPr>
        <w:pStyle w:val="Body"/>
        <w:rPr>
          <w:ins w:id="536" w:author="Tony Firkins" w:date="2023-05-18T08:11:00Z"/>
          <w:rStyle w:val="None"/>
          <w:rFonts w:ascii="Helvetica Neue" w:eastAsia="Helvetica Neue" w:hAnsi="Helvetica Neue" w:cs="Helvetica Neue"/>
          <w:b/>
          <w:bCs/>
          <w:shd w:val="clear" w:color="auto" w:fill="FFFFFF"/>
        </w:rPr>
      </w:pPr>
    </w:p>
    <w:p w14:paraId="1EE3573C" w14:textId="571A099B" w:rsidR="00B81491" w:rsidRDefault="007E6A76">
      <w:pPr>
        <w:pStyle w:val="Body"/>
        <w:rPr>
          <w:ins w:id="537" w:author="Tony Firkins" w:date="2023-05-18T08:11:00Z"/>
          <w:rStyle w:val="None"/>
          <w:rFonts w:ascii="Helvetica Neue" w:eastAsia="Helvetica Neue" w:hAnsi="Helvetica Neue" w:cs="Helvetica Neue"/>
          <w:shd w:val="clear" w:color="auto" w:fill="FFFFFF"/>
        </w:rPr>
      </w:pPr>
      <w:r>
        <w:rPr>
          <w:rStyle w:val="None"/>
          <w:rFonts w:ascii="Helvetica Neue" w:hAnsi="Helvetica Neue"/>
          <w:b/>
          <w:bCs/>
          <w:shd w:val="clear" w:color="auto" w:fill="FFFFFF"/>
          <w:lang w:val="en-US"/>
        </w:rPr>
        <w:t xml:space="preserve">Insert into current LP505, </w:t>
      </w:r>
      <w:r>
        <w:rPr>
          <w:rStyle w:val="None"/>
          <w:rFonts w:ascii="Helvetica Neue" w:hAnsi="Helvetica Neue"/>
          <w:shd w:val="clear" w:color="auto" w:fill="FFFFFF"/>
          <w:lang w:val="en-US"/>
        </w:rPr>
        <w:t>“</w:t>
      </w:r>
      <w:r>
        <w:rPr>
          <w:rStyle w:val="None"/>
          <w:rFonts w:ascii="Helvetica Neue" w:hAnsi="Helvetica Neue"/>
          <w:b/>
          <w:bCs/>
          <w:shd w:val="clear" w:color="auto" w:fill="FFFFFF"/>
          <w:lang w:val="en-US"/>
        </w:rPr>
        <w:t xml:space="preserve">and land use strategies”, and </w:t>
      </w:r>
      <w:r>
        <w:rPr>
          <w:rStyle w:val="None"/>
          <w:rFonts w:ascii="Helvetica Neue" w:hAnsi="Helvetica Neue"/>
          <w:shd w:val="clear" w:color="auto" w:fill="FFFFFF"/>
          <w:lang w:val="en-US"/>
        </w:rPr>
        <w:t>“</w:t>
      </w:r>
      <w:r>
        <w:rPr>
          <w:rStyle w:val="None"/>
          <w:rFonts w:ascii="Helvetica Neue" w:hAnsi="Helvetica Neue"/>
          <w:b/>
          <w:bCs/>
          <w:shd w:val="clear" w:color="auto" w:fill="FFFFFF"/>
          <w:lang w:val="en-US"/>
        </w:rPr>
        <w:t>and local</w:t>
      </w:r>
      <w:del w:id="538" w:author="Tony Firkins" w:date="2023-05-18T08:11:00Z">
        <w:r w:rsidR="008A7EAF" w:rsidRPr="00B11C71">
          <w:rPr>
            <w:rFonts w:eastAsia="Times New Roman" w:cstheme="minorHAnsi"/>
            <w:color w:val="212529"/>
          </w:rPr>
          <w:delText> </w:delText>
        </w:r>
      </w:del>
      <w:ins w:id="539" w:author="Tony Firkins" w:date="2023-05-18T08:11:00Z">
        <w:r>
          <w:rPr>
            <w:rStyle w:val="None"/>
            <w:rFonts w:ascii="Helvetica Neue" w:hAnsi="Helvetica Neue"/>
            <w:b/>
            <w:bCs/>
            <w:shd w:val="clear" w:color="auto" w:fill="FFFFFF"/>
            <w:lang w:val="en-US"/>
          </w:rPr>
          <w:t xml:space="preserve"> </w:t>
        </w:r>
      </w:ins>
      <w:r>
        <w:rPr>
          <w:rStyle w:val="None"/>
          <w:rFonts w:ascii="Helvetica Neue" w:hAnsi="Helvetica Neue"/>
          <w:b/>
          <w:bCs/>
          <w:shd w:val="clear" w:color="auto" w:fill="FFFFFF"/>
          <w:lang w:val="en-US"/>
        </w:rPr>
        <w:t>levels”</w:t>
      </w:r>
      <w:r>
        <w:rPr>
          <w:rStyle w:val="None"/>
          <w:rFonts w:ascii="Helvetica Neue" w:hAnsi="Helvetica Neue"/>
          <w:b/>
          <w:bCs/>
          <w:shd w:val="clear" w:color="auto" w:fill="FFFFFF"/>
        </w:rPr>
        <w:t>,</w:t>
      </w:r>
      <w:del w:id="540" w:author="Tony Firkins" w:date="2023-05-18T08:11:00Z">
        <w:r w:rsidR="008A7EAF" w:rsidRPr="00B11C71">
          <w:rPr>
            <w:rFonts w:eastAsia="Times New Roman" w:cstheme="minorHAnsi"/>
            <w:color w:val="212529"/>
          </w:rPr>
          <w:delText> </w:delText>
        </w:r>
      </w:del>
      <w:ins w:id="541" w:author="Tony Firkins" w:date="2023-05-18T08:11:00Z">
        <w:r>
          <w:rPr>
            <w:rStyle w:val="None"/>
            <w:rFonts w:ascii="Helvetica Neue" w:hAnsi="Helvetica Neue"/>
            <w:shd w:val="clear" w:color="auto" w:fill="FFFFFF"/>
            <w:lang w:val="en-US"/>
          </w:rPr>
          <w:t xml:space="preserve"> </w:t>
        </w:r>
      </w:ins>
      <w:r>
        <w:rPr>
          <w:rStyle w:val="None"/>
          <w:rFonts w:ascii="Helvetica Neue" w:hAnsi="Helvetica Neue"/>
          <w:shd w:val="clear" w:color="auto" w:fill="FFFFFF"/>
          <w:lang w:val="en-US"/>
        </w:rPr>
        <w:t>so that it reads:</w:t>
      </w:r>
      <w:del w:id="542" w:author="Tony Firkins" w:date="2023-05-18T08:11:00Z">
        <w:r w:rsidR="008A7EAF" w:rsidRPr="00B11C71">
          <w:rPr>
            <w:rFonts w:eastAsia="Times New Roman" w:cstheme="minorHAnsi"/>
            <w:color w:val="212529"/>
          </w:rPr>
          <w:br/>
        </w:r>
      </w:del>
      <w:ins w:id="543" w:author="Tony Firkins" w:date="2023-05-18T08:11:00Z">
        <w:r>
          <w:rPr>
            <w:rStyle w:val="None"/>
            <w:rFonts w:ascii="Helvetica Neue" w:hAnsi="Helvetica Neue"/>
            <w:shd w:val="clear" w:color="auto" w:fill="FFFFFF"/>
            <w:lang w:val="en-US"/>
          </w:rPr>
          <w:t xml:space="preserve"> </w:t>
        </w:r>
      </w:ins>
    </w:p>
    <w:p w14:paraId="12965E1C" w14:textId="1CEF5DB9" w:rsidR="00B81491" w:rsidRDefault="007E6A76">
      <w:pPr>
        <w:pStyle w:val="Body"/>
        <w:rPr>
          <w:rStyle w:val="None"/>
          <w:rFonts w:ascii="Helvetica Neue" w:eastAsia="Helvetica Neue" w:hAnsi="Helvetica Neue" w:cs="Helvetica Neue"/>
          <w:shd w:val="clear" w:color="auto" w:fill="FFFFFF"/>
        </w:rPr>
      </w:pPr>
      <w:r>
        <w:rPr>
          <w:rStyle w:val="None"/>
          <w:rFonts w:ascii="Helvetica Neue" w:hAnsi="Helvetica Neue"/>
          <w:shd w:val="clear" w:color="auto" w:fill="FFFFFF"/>
          <w:lang w:val="en-US"/>
        </w:rPr>
        <w:t>“</w:t>
      </w:r>
      <w:r>
        <w:rPr>
          <w:rStyle w:val="None"/>
          <w:rFonts w:ascii="Helvetica Neue" w:hAnsi="Helvetica Neue"/>
          <w:b/>
          <w:bCs/>
          <w:shd w:val="clear" w:color="auto" w:fill="FFFFFF"/>
        </w:rPr>
        <w:t>LP505</w:t>
      </w:r>
      <w:del w:id="544" w:author="Tony Firkins" w:date="2023-05-18T08:11:00Z">
        <w:r w:rsidR="008A7EAF" w:rsidRPr="00B11C71">
          <w:rPr>
            <w:rFonts w:eastAsia="Times New Roman" w:cstheme="minorHAnsi"/>
            <w:color w:val="212529"/>
          </w:rPr>
          <w:delText> </w:delText>
        </w:r>
      </w:del>
      <w:ins w:id="545" w:author="Tony Firkins" w:date="2023-05-18T08:11:00Z">
        <w:r>
          <w:rPr>
            <w:rStyle w:val="None"/>
            <w:rFonts w:ascii="Helvetica Neue" w:hAnsi="Helvetica Neue"/>
            <w:shd w:val="clear" w:color="auto" w:fill="FFFFFF"/>
            <w:lang w:val="en-US"/>
          </w:rPr>
          <w:t xml:space="preserve"> </w:t>
        </w:r>
      </w:ins>
      <w:r>
        <w:rPr>
          <w:rStyle w:val="None"/>
          <w:rFonts w:ascii="Helvetica Neue" w:hAnsi="Helvetica Neue"/>
          <w:shd w:val="clear" w:color="auto" w:fill="FFFFFF"/>
          <w:lang w:val="en-US"/>
        </w:rPr>
        <w:t>Local planning authorities have a duty to implement their Local Plans within the constraints of the existing built environment and land they oversee, and within carbon budgets and land use strategies set at national, regional and local levels. This provision should meet the need identified in housing strategies (see HO401-409).</w:t>
      </w:r>
      <w:proofErr w:type="gramStart"/>
      <w:r>
        <w:rPr>
          <w:rStyle w:val="None"/>
          <w:rFonts w:ascii="Helvetica Neue" w:hAnsi="Helvetica Neue"/>
          <w:shd w:val="clear" w:color="auto" w:fill="FFFFFF"/>
          <w:lang w:val="en-US"/>
        </w:rPr>
        <w:t>”</w:t>
      </w:r>
      <w:r>
        <w:rPr>
          <w:rStyle w:val="None"/>
          <w:rFonts w:ascii="Helvetica Neue" w:hAnsi="Helvetica Neue"/>
          <w:shd w:val="clear" w:color="auto" w:fill="FFFFFF"/>
        </w:rPr>
        <w:t>.</w:t>
      </w:r>
      <w:proofErr w:type="gramEnd"/>
    </w:p>
    <w:p w14:paraId="2DA50C53" w14:textId="77777777" w:rsidR="00B81491" w:rsidRDefault="00B81491">
      <w:pPr>
        <w:pStyle w:val="Body"/>
        <w:rPr>
          <w:ins w:id="546" w:author="Tony Firkins" w:date="2023-05-18T08:11:00Z"/>
          <w:rStyle w:val="None"/>
          <w:rFonts w:ascii="Helvetica Neue" w:eastAsia="Helvetica Neue" w:hAnsi="Helvetica Neue" w:cs="Helvetica Neue"/>
          <w:shd w:val="clear" w:color="auto" w:fill="FFFFFF"/>
        </w:rPr>
      </w:pPr>
    </w:p>
    <w:p w14:paraId="2FD68FD0" w14:textId="7000C5B5" w:rsidR="00B81491" w:rsidRDefault="007E6A76">
      <w:pPr>
        <w:pStyle w:val="Body"/>
        <w:rPr>
          <w:ins w:id="547" w:author="Tony Firkins" w:date="2023-05-18T08:11:00Z"/>
          <w:rStyle w:val="None"/>
          <w:rFonts w:ascii="Helvetica Neue" w:eastAsia="Helvetica Neue" w:hAnsi="Helvetica Neue" w:cs="Helvetica Neue"/>
          <w:shd w:val="clear" w:color="auto" w:fill="FFFFFF"/>
        </w:rPr>
      </w:pPr>
      <w:r>
        <w:rPr>
          <w:rStyle w:val="None"/>
          <w:rFonts w:ascii="Helvetica Neue" w:hAnsi="Helvetica Neue"/>
          <w:b/>
          <w:bCs/>
          <w:shd w:val="clear" w:color="auto" w:fill="FFFFFF"/>
          <w:lang w:val="en-US"/>
        </w:rPr>
        <w:t xml:space="preserve">Delete from current LP506, </w:t>
      </w:r>
      <w:r>
        <w:rPr>
          <w:rStyle w:val="None"/>
          <w:rFonts w:ascii="Helvetica Neue" w:hAnsi="Helvetica Neue"/>
          <w:shd w:val="clear" w:color="auto" w:fill="FFFFFF"/>
          <w:lang w:val="en-US"/>
        </w:rPr>
        <w:t>“</w:t>
      </w:r>
      <w:r>
        <w:rPr>
          <w:rStyle w:val="None"/>
          <w:rFonts w:ascii="Helvetica Neue" w:hAnsi="Helvetica Neue"/>
          <w:b/>
          <w:bCs/>
          <w:shd w:val="clear" w:color="auto" w:fill="FFFFFF"/>
          <w:lang w:val="en-US"/>
        </w:rPr>
        <w:t>, for example by integrating natural</w:t>
      </w:r>
      <w:del w:id="548" w:author="Tony Firkins" w:date="2023-05-18T08:11:00Z">
        <w:r w:rsidR="008A7EAF" w:rsidRPr="00B11C71">
          <w:rPr>
            <w:rFonts w:eastAsia="Times New Roman" w:cstheme="minorHAnsi"/>
            <w:color w:val="212529"/>
          </w:rPr>
          <w:delText> </w:delText>
        </w:r>
      </w:del>
      <w:ins w:id="549" w:author="Tony Firkins" w:date="2023-05-18T08:11:00Z">
        <w:r>
          <w:rPr>
            <w:rStyle w:val="None"/>
            <w:rFonts w:ascii="Helvetica Neue" w:hAnsi="Helvetica Neue"/>
            <w:b/>
            <w:bCs/>
            <w:shd w:val="clear" w:color="auto" w:fill="FFFFFF"/>
            <w:lang w:val="en-US"/>
          </w:rPr>
          <w:t xml:space="preserve"> </w:t>
        </w:r>
      </w:ins>
      <w:r>
        <w:rPr>
          <w:rStyle w:val="None"/>
          <w:rFonts w:ascii="Helvetica Neue" w:hAnsi="Helvetica Neue"/>
          <w:b/>
          <w:bCs/>
          <w:shd w:val="clear" w:color="auto" w:fill="FFFFFF"/>
          <w:lang w:val="en-US"/>
        </w:rPr>
        <w:t>habitats into solar farms or on rooftops”</w:t>
      </w:r>
      <w:r>
        <w:rPr>
          <w:rStyle w:val="None"/>
          <w:rFonts w:ascii="Helvetica Neue" w:hAnsi="Helvetica Neue"/>
          <w:b/>
          <w:bCs/>
          <w:shd w:val="clear" w:color="auto" w:fill="FFFFFF"/>
        </w:rPr>
        <w:t>,</w:t>
      </w:r>
      <w:del w:id="550" w:author="Tony Firkins" w:date="2023-05-18T08:11:00Z">
        <w:r w:rsidR="008A7EAF" w:rsidRPr="00B11C71">
          <w:rPr>
            <w:rFonts w:eastAsia="Times New Roman" w:cstheme="minorHAnsi"/>
            <w:color w:val="212529"/>
          </w:rPr>
          <w:delText> </w:delText>
        </w:r>
      </w:del>
      <w:ins w:id="551" w:author="Tony Firkins" w:date="2023-05-18T08:11:00Z">
        <w:r>
          <w:rPr>
            <w:rStyle w:val="None"/>
            <w:rFonts w:ascii="Helvetica Neue" w:hAnsi="Helvetica Neue"/>
            <w:b/>
            <w:bCs/>
            <w:shd w:val="clear" w:color="auto" w:fill="FFFFFF"/>
          </w:rPr>
          <w:t xml:space="preserve"> </w:t>
        </w:r>
      </w:ins>
      <w:r>
        <w:rPr>
          <w:rStyle w:val="None"/>
          <w:rFonts w:ascii="Helvetica Neue" w:hAnsi="Helvetica Neue"/>
          <w:shd w:val="clear" w:color="auto" w:fill="FFFFFF"/>
          <w:lang w:val="en-US"/>
        </w:rPr>
        <w:t>so that it reads:</w:t>
      </w:r>
      <w:del w:id="552" w:author="Tony Firkins" w:date="2023-05-18T08:11:00Z">
        <w:r w:rsidR="008A7EAF" w:rsidRPr="00B11C71">
          <w:rPr>
            <w:rFonts w:eastAsia="Times New Roman" w:cstheme="minorHAnsi"/>
            <w:color w:val="212529"/>
          </w:rPr>
          <w:br/>
        </w:r>
      </w:del>
      <w:ins w:id="553" w:author="Tony Firkins" w:date="2023-05-18T08:11:00Z">
        <w:r>
          <w:rPr>
            <w:rStyle w:val="None"/>
            <w:rFonts w:ascii="Helvetica Neue" w:hAnsi="Helvetica Neue"/>
            <w:shd w:val="clear" w:color="auto" w:fill="FFFFFF"/>
            <w:lang w:val="en-US"/>
          </w:rPr>
          <w:t xml:space="preserve"> </w:t>
        </w:r>
      </w:ins>
    </w:p>
    <w:p w14:paraId="5557F93A" w14:textId="77777777" w:rsidR="00B81491" w:rsidRDefault="007E6A76">
      <w:pPr>
        <w:pStyle w:val="Body"/>
        <w:rPr>
          <w:rStyle w:val="None"/>
          <w:rFonts w:ascii="Helvetica Neue" w:eastAsia="Helvetica Neue" w:hAnsi="Helvetica Neue" w:cs="Helvetica Neue"/>
          <w:shd w:val="clear" w:color="auto" w:fill="FFFFFF"/>
        </w:rPr>
      </w:pPr>
      <w:r>
        <w:rPr>
          <w:rStyle w:val="None"/>
          <w:rFonts w:ascii="Helvetica Neue" w:hAnsi="Helvetica Neue"/>
          <w:shd w:val="clear" w:color="auto" w:fill="FFFFFF"/>
          <w:lang w:val="en-US"/>
        </w:rPr>
        <w:t xml:space="preserve">“LP506 As far as possible, the demand for new urban land should be </w:t>
      </w:r>
      <w:proofErr w:type="spellStart"/>
      <w:r>
        <w:rPr>
          <w:rStyle w:val="None"/>
          <w:rFonts w:ascii="Helvetica Neue" w:hAnsi="Helvetica Neue"/>
          <w:shd w:val="clear" w:color="auto" w:fill="FFFFFF"/>
          <w:lang w:val="en-US"/>
        </w:rPr>
        <w:t>minimised</w:t>
      </w:r>
      <w:proofErr w:type="spellEnd"/>
      <w:r>
        <w:rPr>
          <w:rStyle w:val="None"/>
          <w:rFonts w:ascii="Helvetica Neue" w:hAnsi="Helvetica Neue"/>
          <w:shd w:val="clear" w:color="auto" w:fill="FFFFFF"/>
          <w:lang w:val="en-US"/>
        </w:rPr>
        <w:t xml:space="preserve"> through a combination of demand-reduction policies (see for example HO401) and through </w:t>
      </w:r>
      <w:proofErr w:type="spellStart"/>
      <w:r>
        <w:rPr>
          <w:rStyle w:val="None"/>
          <w:rFonts w:ascii="Helvetica Neue" w:hAnsi="Helvetica Neue"/>
          <w:shd w:val="clear" w:color="auto" w:fill="FFFFFF"/>
          <w:lang w:val="en-US"/>
        </w:rPr>
        <w:t>optimising</w:t>
      </w:r>
      <w:proofErr w:type="spellEnd"/>
      <w:r>
        <w:rPr>
          <w:rStyle w:val="None"/>
          <w:rFonts w:ascii="Helvetica Neue" w:hAnsi="Helvetica Neue"/>
          <w:shd w:val="clear" w:color="auto" w:fill="FFFFFF"/>
          <w:lang w:val="en-US"/>
        </w:rPr>
        <w:t xml:space="preserve"> densities. Land value taxation would create incentives to bring forward empty brownfield sites for development, and local authorities would be given stronger powers to tackle remaining land hoarding (see LP516</w:t>
      </w:r>
      <w:proofErr w:type="gramStart"/>
      <w:r>
        <w:rPr>
          <w:rStyle w:val="None"/>
          <w:rFonts w:ascii="Helvetica Neue" w:hAnsi="Helvetica Neue"/>
          <w:shd w:val="clear" w:color="auto" w:fill="FFFFFF"/>
          <w:lang w:val="en-US"/>
        </w:rPr>
        <w:t>) .</w:t>
      </w:r>
      <w:proofErr w:type="gramEnd"/>
      <w:r>
        <w:rPr>
          <w:rStyle w:val="None"/>
          <w:rFonts w:ascii="Helvetica Neue" w:hAnsi="Helvetica Neue"/>
          <w:shd w:val="clear" w:color="auto" w:fill="FFFFFF"/>
          <w:lang w:val="en-US"/>
        </w:rPr>
        <w:t xml:space="preserve"> Any development of present settlements should be confined within the existing boundaries where possible, and where a loss of countryside is deemed necessary it should go on the least sensitive land that is most accessible by public transport, cycling and walking to existing economic and social facilities. The maximum environmental value should also be obtained on land used for development.</w:t>
      </w:r>
      <w:proofErr w:type="gramStart"/>
      <w:r>
        <w:rPr>
          <w:rStyle w:val="None"/>
          <w:rFonts w:ascii="Helvetica Neue" w:hAnsi="Helvetica Neue"/>
          <w:shd w:val="clear" w:color="auto" w:fill="FFFFFF"/>
          <w:lang w:val="en-US"/>
        </w:rPr>
        <w:t>”</w:t>
      </w:r>
      <w:r>
        <w:rPr>
          <w:rStyle w:val="None"/>
          <w:rFonts w:ascii="Helvetica Neue" w:hAnsi="Helvetica Neue"/>
          <w:shd w:val="clear" w:color="auto" w:fill="FFFFFF"/>
        </w:rPr>
        <w:t>.</w:t>
      </w:r>
      <w:proofErr w:type="gramEnd"/>
    </w:p>
    <w:p w14:paraId="2B00F7AB" w14:textId="77777777" w:rsidR="00B81491" w:rsidRDefault="00B81491">
      <w:pPr>
        <w:pStyle w:val="Body"/>
        <w:rPr>
          <w:ins w:id="554" w:author="Tony Firkins" w:date="2023-05-18T08:11:00Z"/>
          <w:rStyle w:val="None"/>
          <w:rFonts w:ascii="Helvetica Neue" w:eastAsia="Helvetica Neue" w:hAnsi="Helvetica Neue" w:cs="Helvetica Neue"/>
          <w:shd w:val="clear" w:color="auto" w:fill="FFFFFF"/>
        </w:rPr>
      </w:pPr>
    </w:p>
    <w:p w14:paraId="5F2A2D8A" w14:textId="68ADB23A" w:rsidR="00B81491" w:rsidRDefault="007E6A76">
      <w:pPr>
        <w:pStyle w:val="Body"/>
        <w:rPr>
          <w:rStyle w:val="None"/>
          <w:rFonts w:ascii="Helvetica Neue" w:eastAsia="Helvetica Neue" w:hAnsi="Helvetica Neue" w:cs="Helvetica Neue"/>
          <w:b/>
          <w:bCs/>
          <w:shd w:val="clear" w:color="auto" w:fill="FFFFFF"/>
        </w:rPr>
      </w:pPr>
      <w:r>
        <w:rPr>
          <w:rStyle w:val="None"/>
          <w:rFonts w:ascii="Helvetica Neue" w:hAnsi="Helvetica Neue"/>
          <w:b/>
          <w:bCs/>
          <w:shd w:val="clear" w:color="auto" w:fill="FFFFFF"/>
          <w:lang w:val="en-US"/>
        </w:rPr>
        <w:t>LP514 currently reads “</w:t>
      </w:r>
      <w:del w:id="555" w:author="Tony Firkins" w:date="2023-05-18T08:11:00Z">
        <w:r w:rsidR="008A7EAF" w:rsidRPr="00B11C71">
          <w:rPr>
            <w:rFonts w:eastAsia="Times New Roman" w:cstheme="minorHAnsi"/>
            <w:color w:val="212529"/>
          </w:rPr>
          <w:delText>TheGreen</w:delText>
        </w:r>
      </w:del>
      <w:ins w:id="556" w:author="Tony Firkins" w:date="2023-05-18T08:11:00Z">
        <w:r>
          <w:rPr>
            <w:rStyle w:val="None"/>
            <w:rFonts w:ascii="Helvetica Neue" w:hAnsi="Helvetica Neue"/>
            <w:shd w:val="clear" w:color="auto" w:fill="FFFFFF"/>
            <w:lang w:val="en-US"/>
          </w:rPr>
          <w:t>The</w:t>
        </w:r>
        <w:r>
          <w:rPr>
            <w:rStyle w:val="None"/>
            <w:rFonts w:ascii="Helvetica Neue" w:hAnsi="Helvetica Neue"/>
            <w:b/>
            <w:bCs/>
            <w:shd w:val="clear" w:color="auto" w:fill="FFFFFF"/>
          </w:rPr>
          <w:t xml:space="preserve"> </w:t>
        </w:r>
        <w:r>
          <w:rPr>
            <w:rStyle w:val="None"/>
            <w:rFonts w:ascii="Helvetica Neue" w:hAnsi="Helvetica Neue"/>
            <w:shd w:val="clear" w:color="auto" w:fill="FFFFFF"/>
            <w:lang w:val="en-US"/>
          </w:rPr>
          <w:t>Green</w:t>
        </w:r>
      </w:ins>
      <w:r>
        <w:rPr>
          <w:rStyle w:val="None"/>
          <w:rFonts w:ascii="Helvetica Neue" w:hAnsi="Helvetica Neue"/>
          <w:shd w:val="clear" w:color="auto" w:fill="FFFFFF"/>
          <w:lang w:val="en-US"/>
        </w:rPr>
        <w:t xml:space="preserve"> Party would empower local authorities to use streamlined compulsory purchase powers to assemble areas with fragmented ownership, and to buy the land at existing use value. We would also support the allocation of more land for self-</w:t>
      </w:r>
      <w:proofErr w:type="spellStart"/>
      <w:r>
        <w:rPr>
          <w:rStyle w:val="None"/>
          <w:rFonts w:ascii="Helvetica Neue" w:hAnsi="Helvetica Neue"/>
          <w:shd w:val="clear" w:color="auto" w:fill="FFFFFF"/>
          <w:lang w:val="en-US"/>
        </w:rPr>
        <w:t>build.The</w:t>
      </w:r>
      <w:proofErr w:type="spellEnd"/>
      <w:r>
        <w:rPr>
          <w:rStyle w:val="None"/>
          <w:rFonts w:ascii="Helvetica Neue" w:hAnsi="Helvetica Neue"/>
          <w:shd w:val="clear" w:color="auto" w:fill="FFFFFF"/>
          <w:lang w:val="en-US"/>
        </w:rPr>
        <w:t xml:space="preserve"> Green Party would explore how the Land Bank and Community Land Trust models developed in </w:t>
      </w:r>
      <w:proofErr w:type="spellStart"/>
      <w:r>
        <w:rPr>
          <w:rStyle w:val="None"/>
          <w:rFonts w:ascii="Helvetica Neue" w:hAnsi="Helvetica Neue"/>
          <w:shd w:val="clear" w:color="auto" w:fill="FFFFFF"/>
          <w:lang w:val="en-US"/>
        </w:rPr>
        <w:t>theUSA</w:t>
      </w:r>
      <w:proofErr w:type="spellEnd"/>
      <w:r>
        <w:rPr>
          <w:rStyle w:val="None"/>
          <w:rFonts w:ascii="Helvetica Neue" w:hAnsi="Helvetica Neue"/>
          <w:shd w:val="clear" w:color="auto" w:fill="FFFFFF"/>
          <w:lang w:val="en-US"/>
        </w:rPr>
        <w:t xml:space="preserve"> could be used to </w:t>
      </w:r>
      <w:proofErr w:type="spellStart"/>
      <w:r>
        <w:rPr>
          <w:rStyle w:val="None"/>
          <w:rFonts w:ascii="Helvetica Neue" w:hAnsi="Helvetica Neue"/>
          <w:shd w:val="clear" w:color="auto" w:fill="FFFFFF"/>
          <w:lang w:val="en-US"/>
        </w:rPr>
        <w:t>maximise</w:t>
      </w:r>
      <w:proofErr w:type="spellEnd"/>
      <w:r>
        <w:rPr>
          <w:rStyle w:val="None"/>
          <w:rFonts w:ascii="Helvetica Neue" w:hAnsi="Helvetica Neue"/>
          <w:shd w:val="clear" w:color="auto" w:fill="FFFFFF"/>
          <w:lang w:val="en-US"/>
        </w:rPr>
        <w:t xml:space="preserve"> the benefits from land and property acquisition.</w:t>
      </w:r>
      <w:proofErr w:type="gramStart"/>
      <w:r>
        <w:rPr>
          <w:rStyle w:val="None"/>
          <w:rFonts w:ascii="Helvetica Neue" w:hAnsi="Helvetica Neue"/>
          <w:shd w:val="clear" w:color="auto" w:fill="FFFFFF"/>
          <w:lang w:val="en-US"/>
        </w:rPr>
        <w:t>”</w:t>
      </w:r>
      <w:r>
        <w:rPr>
          <w:rStyle w:val="None"/>
          <w:rFonts w:ascii="Helvetica Neue" w:hAnsi="Helvetica Neue"/>
          <w:shd w:val="clear" w:color="auto" w:fill="FFFFFF"/>
        </w:rPr>
        <w:t>.</w:t>
      </w:r>
      <w:proofErr w:type="gramEnd"/>
      <w:ins w:id="557" w:author="Tony Firkins" w:date="2023-05-18T08:11:00Z">
        <w:r>
          <w:rPr>
            <w:rStyle w:val="None"/>
            <w:rFonts w:ascii="Helvetica Neue" w:eastAsia="Helvetica Neue" w:hAnsi="Helvetica Neue" w:cs="Helvetica Neue"/>
            <w:shd w:val="clear" w:color="auto" w:fill="FFFFFF"/>
          </w:rPr>
          <w:br/>
        </w:r>
      </w:ins>
    </w:p>
    <w:p w14:paraId="7021FFD7" w14:textId="3D58A811" w:rsidR="00B81491" w:rsidRDefault="007E6A76">
      <w:pPr>
        <w:pStyle w:val="Body"/>
        <w:rPr>
          <w:ins w:id="558" w:author="Tony Firkins" w:date="2023-05-18T08:11:00Z"/>
          <w:rStyle w:val="None"/>
          <w:rFonts w:ascii="Helvetica Neue" w:eastAsia="Helvetica Neue" w:hAnsi="Helvetica Neue" w:cs="Helvetica Neue"/>
          <w:shd w:val="clear" w:color="auto" w:fill="FFFFFF"/>
        </w:rPr>
      </w:pPr>
      <w:r>
        <w:rPr>
          <w:rStyle w:val="None"/>
          <w:rFonts w:ascii="Helvetica Neue" w:hAnsi="Helvetica Neue"/>
          <w:b/>
          <w:bCs/>
          <w:shd w:val="clear" w:color="auto" w:fill="FFFFFF"/>
          <w:lang w:val="en-US"/>
        </w:rPr>
        <w:t>Insert a sentence into LP514,</w:t>
      </w:r>
      <w:del w:id="559" w:author="Tony Firkins" w:date="2023-05-18T08:11:00Z">
        <w:r w:rsidR="008A7EAF" w:rsidRPr="00B11C71">
          <w:rPr>
            <w:rFonts w:eastAsia="Times New Roman" w:cstheme="minorHAnsi"/>
            <w:color w:val="212529"/>
          </w:rPr>
          <w:delText> </w:delText>
        </w:r>
      </w:del>
      <w:ins w:id="560" w:author="Tony Firkins" w:date="2023-05-18T08:11:00Z">
        <w:r>
          <w:rPr>
            <w:rStyle w:val="None"/>
            <w:rFonts w:ascii="Helvetica Neue" w:hAnsi="Helvetica Neue"/>
            <w:b/>
            <w:bCs/>
            <w:shd w:val="clear" w:color="auto" w:fill="FFFFFF"/>
            <w:lang w:val="en-US"/>
          </w:rPr>
          <w:t xml:space="preserve"> </w:t>
        </w:r>
      </w:ins>
      <w:r>
        <w:rPr>
          <w:rStyle w:val="None"/>
          <w:rFonts w:ascii="Helvetica Neue" w:hAnsi="Helvetica Neue"/>
          <w:shd w:val="clear" w:color="auto" w:fill="FFFFFF"/>
          <w:lang w:val="en-US"/>
        </w:rPr>
        <w:t>to make it clear that the</w:t>
      </w:r>
      <w:del w:id="561" w:author="Tony Firkins" w:date="2023-05-18T08:11:00Z">
        <w:r w:rsidR="008A7EAF" w:rsidRPr="00B11C71">
          <w:rPr>
            <w:rFonts w:eastAsia="Times New Roman" w:cstheme="minorHAnsi"/>
            <w:color w:val="212529"/>
          </w:rPr>
          <w:delText> </w:delText>
        </w:r>
      </w:del>
      <w:ins w:id="562" w:author="Tony Firkins" w:date="2023-05-18T08:11:00Z">
        <w:r>
          <w:rPr>
            <w:rStyle w:val="None"/>
            <w:rFonts w:ascii="Helvetica Neue" w:hAnsi="Helvetica Neue"/>
            <w:shd w:val="clear" w:color="auto" w:fill="FFFFFF"/>
            <w:lang w:val="en-US"/>
          </w:rPr>
          <w:t xml:space="preserve"> </w:t>
        </w:r>
      </w:ins>
      <w:r>
        <w:rPr>
          <w:rStyle w:val="None"/>
          <w:rFonts w:ascii="Helvetica Neue" w:hAnsi="Helvetica Neue"/>
          <w:b/>
          <w:bCs/>
          <w:shd w:val="clear" w:color="auto" w:fill="FFFFFF"/>
          <w:lang w:val="en-US"/>
        </w:rPr>
        <w:t>allocation of land for self-build</w:t>
      </w:r>
      <w:del w:id="563" w:author="Tony Firkins" w:date="2023-05-18T08:11:00Z">
        <w:r w:rsidR="008A7EAF" w:rsidRPr="00B11C71">
          <w:rPr>
            <w:rFonts w:eastAsia="Times New Roman" w:cstheme="minorHAnsi"/>
            <w:color w:val="212529"/>
          </w:rPr>
          <w:delText> </w:delText>
        </w:r>
      </w:del>
      <w:ins w:id="564" w:author="Tony Firkins" w:date="2023-05-18T08:11:00Z">
        <w:r>
          <w:rPr>
            <w:rStyle w:val="None"/>
            <w:rFonts w:ascii="Helvetica Neue" w:hAnsi="Helvetica Neue"/>
            <w:b/>
            <w:bCs/>
            <w:shd w:val="clear" w:color="auto" w:fill="FFFFFF"/>
            <w:lang w:val="en-US"/>
          </w:rPr>
          <w:t xml:space="preserve"> </w:t>
        </w:r>
      </w:ins>
      <w:r>
        <w:rPr>
          <w:rStyle w:val="None"/>
          <w:rFonts w:ascii="Helvetica Neue" w:hAnsi="Helvetica Neue"/>
          <w:shd w:val="clear" w:color="auto" w:fill="FFFFFF"/>
          <w:lang w:val="en-US"/>
        </w:rPr>
        <w:t>is</w:t>
      </w:r>
      <w:del w:id="565" w:author="Tony Firkins" w:date="2023-05-18T08:11:00Z">
        <w:r w:rsidR="008A7EAF" w:rsidRPr="00B11C71">
          <w:rPr>
            <w:rFonts w:eastAsia="Times New Roman" w:cstheme="minorHAnsi"/>
            <w:color w:val="212529"/>
          </w:rPr>
          <w:delText> </w:delText>
        </w:r>
      </w:del>
      <w:ins w:id="566" w:author="Tony Firkins" w:date="2023-05-18T08:11:00Z">
        <w:r>
          <w:rPr>
            <w:rStyle w:val="None"/>
            <w:rFonts w:ascii="Helvetica Neue" w:hAnsi="Helvetica Neue"/>
            <w:shd w:val="clear" w:color="auto" w:fill="FFFFFF"/>
            <w:lang w:val="en-US"/>
          </w:rPr>
          <w:t xml:space="preserve"> </w:t>
        </w:r>
      </w:ins>
      <w:r>
        <w:rPr>
          <w:rStyle w:val="None"/>
          <w:rFonts w:ascii="Helvetica Neue" w:hAnsi="Helvetica Neue"/>
          <w:b/>
          <w:bCs/>
          <w:shd w:val="clear" w:color="auto" w:fill="FFFFFF"/>
          <w:lang w:val="en-US"/>
        </w:rPr>
        <w:t>part of the overall area of</w:t>
      </w:r>
      <w:del w:id="567" w:author="Tony Firkins" w:date="2023-05-18T08:11:00Z">
        <w:r w:rsidR="008A7EAF" w:rsidRPr="00B11C71">
          <w:rPr>
            <w:rFonts w:eastAsia="Times New Roman" w:cstheme="minorHAnsi"/>
            <w:color w:val="212529"/>
          </w:rPr>
          <w:delText> </w:delText>
        </w:r>
      </w:del>
      <w:ins w:id="568" w:author="Tony Firkins" w:date="2023-05-18T08:11:00Z">
        <w:r>
          <w:rPr>
            <w:rStyle w:val="None"/>
            <w:rFonts w:ascii="Helvetica Neue" w:hAnsi="Helvetica Neue"/>
            <w:b/>
            <w:bCs/>
            <w:shd w:val="clear" w:color="auto" w:fill="FFFFFF"/>
            <w:lang w:val="en-US"/>
          </w:rPr>
          <w:t xml:space="preserve"> </w:t>
        </w:r>
      </w:ins>
      <w:r>
        <w:rPr>
          <w:rStyle w:val="None"/>
          <w:rFonts w:ascii="Helvetica Neue" w:hAnsi="Helvetica Neue"/>
          <w:b/>
          <w:bCs/>
          <w:shd w:val="clear" w:color="auto" w:fill="FFFFFF"/>
          <w:lang w:val="en-US"/>
        </w:rPr>
        <w:t>land allocated for new build</w:t>
      </w:r>
      <w:del w:id="569" w:author="Tony Firkins" w:date="2023-05-18T08:11:00Z">
        <w:r w:rsidR="008A7EAF" w:rsidRPr="00B11C71">
          <w:rPr>
            <w:rFonts w:eastAsia="Times New Roman" w:cstheme="minorHAnsi"/>
            <w:color w:val="212529"/>
          </w:rPr>
          <w:delText> </w:delText>
        </w:r>
      </w:del>
      <w:ins w:id="570" w:author="Tony Firkins" w:date="2023-05-18T08:11:00Z">
        <w:r>
          <w:rPr>
            <w:rStyle w:val="None"/>
            <w:rFonts w:ascii="Helvetica Neue" w:hAnsi="Helvetica Neue"/>
            <w:shd w:val="clear" w:color="auto" w:fill="FFFFFF"/>
            <w:lang w:val="en-US"/>
          </w:rPr>
          <w:t xml:space="preserve"> </w:t>
        </w:r>
      </w:ins>
      <w:r>
        <w:rPr>
          <w:rStyle w:val="None"/>
          <w:rFonts w:ascii="Helvetica Neue" w:hAnsi="Helvetica Neue"/>
          <w:shd w:val="clear" w:color="auto" w:fill="FFFFFF"/>
          <w:lang w:val="en-US"/>
        </w:rPr>
        <w:t>and not in addition, so that it reads:</w:t>
      </w:r>
      <w:del w:id="571" w:author="Tony Firkins" w:date="2023-05-18T08:11:00Z">
        <w:r w:rsidR="008A7EAF" w:rsidRPr="00B11C71">
          <w:rPr>
            <w:rFonts w:eastAsia="Times New Roman" w:cstheme="minorHAnsi"/>
            <w:color w:val="212529"/>
          </w:rPr>
          <w:br/>
        </w:r>
      </w:del>
      <w:ins w:id="572" w:author="Tony Firkins" w:date="2023-05-18T08:11:00Z">
        <w:r>
          <w:rPr>
            <w:rStyle w:val="None"/>
            <w:rFonts w:ascii="Helvetica Neue" w:hAnsi="Helvetica Neue"/>
            <w:shd w:val="clear" w:color="auto" w:fill="FFFFFF"/>
            <w:lang w:val="en-US"/>
          </w:rPr>
          <w:t xml:space="preserve"> </w:t>
        </w:r>
      </w:ins>
    </w:p>
    <w:p w14:paraId="6360CCD8" w14:textId="0D3472F7" w:rsidR="00B81491" w:rsidRDefault="007E6A76">
      <w:pPr>
        <w:pStyle w:val="Body"/>
        <w:spacing w:after="200"/>
        <w:rPr>
          <w:rStyle w:val="None"/>
          <w:rFonts w:ascii="Helvetica Neue" w:eastAsia="Helvetica Neue" w:hAnsi="Helvetica Neue" w:cs="Helvetica Neue"/>
          <w:shd w:val="clear" w:color="auto" w:fill="FFFFFF"/>
        </w:rPr>
      </w:pPr>
      <w:r>
        <w:rPr>
          <w:rStyle w:val="None"/>
          <w:rFonts w:ascii="Helvetica Neue" w:hAnsi="Helvetica Neue"/>
          <w:shd w:val="clear" w:color="auto" w:fill="FFFFFF"/>
          <w:lang w:val="en-US"/>
        </w:rPr>
        <w:t>“</w:t>
      </w:r>
      <w:proofErr w:type="gramStart"/>
      <w:r>
        <w:rPr>
          <w:rStyle w:val="None"/>
          <w:rFonts w:ascii="Helvetica Neue" w:hAnsi="Helvetica Neue"/>
          <w:b/>
          <w:bCs/>
          <w:shd w:val="clear" w:color="auto" w:fill="FFFFFF"/>
        </w:rPr>
        <w:t>LP514</w:t>
      </w:r>
      <w:del w:id="573" w:author="Tony Firkins" w:date="2023-05-18T08:11:00Z">
        <w:r w:rsidR="008A7EAF" w:rsidRPr="00B11C71">
          <w:rPr>
            <w:rFonts w:eastAsia="Times New Roman" w:cstheme="minorHAnsi"/>
            <w:color w:val="212529"/>
          </w:rPr>
          <w:delText> </w:delText>
        </w:r>
      </w:del>
      <w:ins w:id="574" w:author="Tony Firkins" w:date="2023-05-18T08:11:00Z">
        <w:r>
          <w:rPr>
            <w:rStyle w:val="None"/>
            <w:rFonts w:ascii="Helvetica Neue" w:hAnsi="Helvetica Neue"/>
            <w:b/>
            <w:bCs/>
            <w:shd w:val="clear" w:color="auto" w:fill="FFFFFF"/>
          </w:rPr>
          <w:t xml:space="preserve"> </w:t>
        </w:r>
      </w:ins>
      <w:r>
        <w:rPr>
          <w:rStyle w:val="None"/>
          <w:rFonts w:ascii="Helvetica Neue" w:hAnsi="Helvetica Neue"/>
          <w:shd w:val="clear" w:color="auto" w:fill="FFFFFF"/>
          <w:lang w:val="en-US"/>
        </w:rPr>
        <w:t>The</w:t>
      </w:r>
      <w:proofErr w:type="gramEnd"/>
      <w:r>
        <w:rPr>
          <w:rStyle w:val="None"/>
          <w:rFonts w:ascii="Helvetica Neue" w:hAnsi="Helvetica Neue"/>
          <w:shd w:val="clear" w:color="auto" w:fill="FFFFFF"/>
          <w:lang w:val="en-US"/>
        </w:rPr>
        <w:t xml:space="preserve"> Green Party would empower local authorities to use streamlined compulsory purchase powers to assemble areas with fragmented ownership, and to buy the land at existing use value. A greater proportion of land allocated to new homes should be made available for self-build. The Green Party would explore how the Land Bank and Community Land Trust models developed in the USA could be used to </w:t>
      </w:r>
      <w:proofErr w:type="spellStart"/>
      <w:r>
        <w:rPr>
          <w:rStyle w:val="None"/>
          <w:rFonts w:ascii="Helvetica Neue" w:hAnsi="Helvetica Neue"/>
          <w:shd w:val="clear" w:color="auto" w:fill="FFFFFF"/>
          <w:lang w:val="en-US"/>
        </w:rPr>
        <w:t>maximise</w:t>
      </w:r>
      <w:proofErr w:type="spellEnd"/>
      <w:r>
        <w:rPr>
          <w:rStyle w:val="None"/>
          <w:rFonts w:ascii="Helvetica Neue" w:hAnsi="Helvetica Neue"/>
          <w:shd w:val="clear" w:color="auto" w:fill="FFFFFF"/>
          <w:lang w:val="en-US"/>
        </w:rPr>
        <w:t xml:space="preserve"> the benefits from land and property acquisition.</w:t>
      </w:r>
      <w:proofErr w:type="gramStart"/>
      <w:r>
        <w:rPr>
          <w:rStyle w:val="None"/>
          <w:rFonts w:ascii="Helvetica Neue" w:hAnsi="Helvetica Neue"/>
          <w:shd w:val="clear" w:color="auto" w:fill="FFFFFF"/>
          <w:lang w:val="en-US"/>
        </w:rPr>
        <w:t>”</w:t>
      </w:r>
      <w:r>
        <w:rPr>
          <w:rStyle w:val="None"/>
          <w:rFonts w:ascii="Helvetica Neue" w:hAnsi="Helvetica Neue"/>
          <w:shd w:val="clear" w:color="auto" w:fill="FFFFFF"/>
        </w:rPr>
        <w:t>.</w:t>
      </w:r>
      <w:proofErr w:type="gramEnd"/>
    </w:p>
    <w:p w14:paraId="139F7056" w14:textId="302B1897" w:rsidR="00B81491" w:rsidRDefault="007E6A76">
      <w:pPr>
        <w:pStyle w:val="Body"/>
        <w:rPr>
          <w:ins w:id="575" w:author="Tony Firkins" w:date="2023-05-18T08:11:00Z"/>
          <w:rStyle w:val="None"/>
          <w:rFonts w:ascii="Helvetica Neue" w:eastAsia="Helvetica Neue" w:hAnsi="Helvetica Neue" w:cs="Helvetica Neue"/>
          <w:shd w:val="clear" w:color="auto" w:fill="FFFFFF"/>
        </w:rPr>
      </w:pPr>
      <w:ins w:id="576" w:author="Tony Firkins" w:date="2023-05-18T08:11:00Z">
        <w:r>
          <w:rPr>
            <w:rStyle w:val="None"/>
            <w:rFonts w:ascii="Helvetica Neue" w:hAnsi="Helvetica Neue"/>
            <w:b/>
            <w:bCs/>
            <w:shd w:val="clear" w:color="auto" w:fill="FFFFFF"/>
          </w:rPr>
          <w:t xml:space="preserve"> </w:t>
        </w:r>
      </w:ins>
      <w:r>
        <w:rPr>
          <w:rStyle w:val="None"/>
          <w:rFonts w:ascii="Helvetica Neue" w:hAnsi="Helvetica Neue"/>
          <w:b/>
          <w:bCs/>
          <w:shd w:val="clear" w:color="auto" w:fill="FFFFFF"/>
        </w:rPr>
        <w:t>LP516</w:t>
      </w:r>
      <w:r>
        <w:rPr>
          <w:rStyle w:val="None"/>
          <w:rFonts w:ascii="Helvetica Neue" w:hAnsi="Helvetica Neue"/>
          <w:shd w:val="clear" w:color="auto" w:fill="FFFFFF"/>
        </w:rPr>
        <w:t xml:space="preserve"> </w:t>
      </w:r>
      <w:r>
        <w:rPr>
          <w:rStyle w:val="None"/>
          <w:rFonts w:ascii="Helvetica Neue" w:hAnsi="Helvetica Neue"/>
          <w:b/>
          <w:bCs/>
          <w:shd w:val="clear" w:color="auto" w:fill="FFFFFF"/>
          <w:lang w:val="en-US"/>
        </w:rPr>
        <w:t>currently reads</w:t>
      </w:r>
      <w:r>
        <w:rPr>
          <w:rStyle w:val="None"/>
          <w:rFonts w:ascii="Helvetica Neue" w:hAnsi="Helvetica Neue"/>
          <w:shd w:val="clear" w:color="auto" w:fill="FFFFFF"/>
        </w:rPr>
        <w:t>,</w:t>
      </w:r>
      <w:del w:id="577" w:author="Tony Firkins" w:date="2023-05-18T08:11:00Z">
        <w:r w:rsidR="008A7EAF" w:rsidRPr="00B11C71">
          <w:rPr>
            <w:rFonts w:eastAsia="Times New Roman" w:cstheme="minorHAnsi"/>
            <w:color w:val="212529"/>
          </w:rPr>
          <w:br/>
        </w:r>
      </w:del>
    </w:p>
    <w:p w14:paraId="66A53C00" w14:textId="77777777" w:rsidR="00B81491" w:rsidRDefault="007E6A76">
      <w:pPr>
        <w:pStyle w:val="Body"/>
        <w:spacing w:after="200"/>
        <w:rPr>
          <w:rStyle w:val="None"/>
          <w:rFonts w:ascii="Helvetica Neue" w:eastAsia="Helvetica Neue" w:hAnsi="Helvetica Neue" w:cs="Helvetica Neue"/>
          <w:shd w:val="clear" w:color="auto" w:fill="FFFFFF"/>
        </w:rPr>
      </w:pPr>
      <w:r>
        <w:rPr>
          <w:rStyle w:val="None"/>
          <w:rFonts w:ascii="Helvetica Neue" w:hAnsi="Helvetica Neue"/>
          <w:shd w:val="clear" w:color="auto" w:fill="FFFFFF"/>
          <w:lang w:val="en-US"/>
        </w:rPr>
        <w:lastRenderedPageBreak/>
        <w:t>“LP516 Where owners of land designated for development in the local plan fail to bring it forward for development in a timely manner, local authorities should exercise compulsory purchase orders in the public interest, to prevent land hoarding.”</w:t>
      </w:r>
    </w:p>
    <w:p w14:paraId="6BFBC502" w14:textId="451F2F10" w:rsidR="00B81491" w:rsidRDefault="007E6A76">
      <w:pPr>
        <w:pStyle w:val="Body"/>
        <w:rPr>
          <w:ins w:id="578" w:author="Tony Firkins" w:date="2023-05-18T08:11:00Z"/>
          <w:rStyle w:val="None"/>
          <w:rFonts w:ascii="Helvetica Neue" w:eastAsia="Helvetica Neue" w:hAnsi="Helvetica Neue" w:cs="Helvetica Neue"/>
          <w:shd w:val="clear" w:color="auto" w:fill="FFFFFF"/>
        </w:rPr>
      </w:pPr>
      <w:r>
        <w:rPr>
          <w:rStyle w:val="None"/>
          <w:rFonts w:ascii="Helvetica Neue" w:hAnsi="Helvetica Neue"/>
          <w:b/>
          <w:bCs/>
          <w:shd w:val="clear" w:color="auto" w:fill="FFFFFF"/>
          <w:lang w:val="en-US"/>
        </w:rPr>
        <w:t>Replace</w:t>
      </w:r>
      <w:del w:id="579" w:author="Tony Firkins" w:date="2023-05-18T08:11:00Z">
        <w:r w:rsidR="008A7EAF" w:rsidRPr="00B11C71">
          <w:rPr>
            <w:rFonts w:eastAsia="Times New Roman" w:cstheme="minorHAnsi"/>
            <w:color w:val="212529"/>
          </w:rPr>
          <w:delText> </w:delText>
        </w:r>
      </w:del>
      <w:ins w:id="580" w:author="Tony Firkins" w:date="2023-05-18T08:11:00Z">
        <w:r>
          <w:rPr>
            <w:rStyle w:val="None"/>
            <w:rFonts w:ascii="Helvetica Neue" w:hAnsi="Helvetica Neue"/>
            <w:b/>
            <w:bCs/>
            <w:shd w:val="clear" w:color="auto" w:fill="FFFFFF"/>
            <w:lang w:val="en-US"/>
          </w:rPr>
          <w:t xml:space="preserve"> </w:t>
        </w:r>
      </w:ins>
      <w:r>
        <w:rPr>
          <w:rStyle w:val="None"/>
          <w:rFonts w:ascii="Helvetica Neue" w:hAnsi="Helvetica Neue"/>
          <w:shd w:val="clear" w:color="auto" w:fill="FFFFFF"/>
          <w:lang w:val="en-US"/>
        </w:rPr>
        <w:t>with the following,</w:t>
      </w:r>
      <w:ins w:id="581" w:author="Tony Firkins" w:date="2023-05-18T08:11:00Z">
        <w:r>
          <w:rPr>
            <w:rStyle w:val="None"/>
            <w:rFonts w:ascii="Helvetica Neue" w:hAnsi="Helvetica Neue"/>
            <w:b/>
            <w:bCs/>
            <w:shd w:val="clear" w:color="auto" w:fill="FFFFFF"/>
          </w:rPr>
          <w:t xml:space="preserve"> </w:t>
        </w:r>
      </w:ins>
      <w:r>
        <w:rPr>
          <w:rStyle w:val="None"/>
          <w:rFonts w:ascii="Helvetica Neue" w:hAnsi="Helvetica Neue"/>
          <w:shd w:val="clear" w:color="auto" w:fill="FFFFFF"/>
          <w:lang w:val="en-US"/>
        </w:rPr>
        <w:t>so that it reads,</w:t>
      </w:r>
      <w:del w:id="582" w:author="Tony Firkins" w:date="2023-05-18T08:11:00Z">
        <w:r w:rsidR="008A7EAF" w:rsidRPr="00B11C71">
          <w:rPr>
            <w:rFonts w:eastAsia="Times New Roman" w:cstheme="minorHAnsi"/>
            <w:color w:val="212529"/>
          </w:rPr>
          <w:br/>
        </w:r>
      </w:del>
      <w:ins w:id="583" w:author="Tony Firkins" w:date="2023-05-18T08:11:00Z">
        <w:r>
          <w:rPr>
            <w:rStyle w:val="None"/>
            <w:rFonts w:ascii="Helvetica Neue" w:hAnsi="Helvetica Neue"/>
            <w:shd w:val="clear" w:color="auto" w:fill="FFFFFF"/>
            <w:lang w:val="en-US"/>
          </w:rPr>
          <w:t xml:space="preserve"> </w:t>
        </w:r>
      </w:ins>
    </w:p>
    <w:p w14:paraId="34C1C4FB" w14:textId="77777777" w:rsidR="00B81491" w:rsidRDefault="007E6A76">
      <w:pPr>
        <w:pStyle w:val="Body"/>
        <w:spacing w:line="276" w:lineRule="auto"/>
        <w:rPr>
          <w:rStyle w:val="None"/>
          <w:rFonts w:ascii="Helvetica Neue" w:eastAsia="Helvetica Neue" w:hAnsi="Helvetica Neue" w:cs="Helvetica Neue"/>
          <w:shd w:val="clear" w:color="auto" w:fill="FFFFFF"/>
        </w:rPr>
      </w:pPr>
      <w:r>
        <w:rPr>
          <w:rStyle w:val="None"/>
          <w:rFonts w:ascii="Helvetica Neue" w:hAnsi="Helvetica Neue"/>
          <w:shd w:val="clear" w:color="auto" w:fill="FFFFFF"/>
          <w:lang w:val="en-US"/>
        </w:rPr>
        <w:t xml:space="preserve">“LP516 </w:t>
      </w:r>
      <w:proofErr w:type="gramStart"/>
      <w:r>
        <w:rPr>
          <w:rStyle w:val="None"/>
          <w:rFonts w:ascii="Helvetica Neue" w:hAnsi="Helvetica Neue"/>
          <w:shd w:val="clear" w:color="auto" w:fill="FFFFFF"/>
          <w:lang w:val="en-US"/>
        </w:rPr>
        <w:t>To</w:t>
      </w:r>
      <w:proofErr w:type="gramEnd"/>
      <w:r>
        <w:rPr>
          <w:rStyle w:val="None"/>
          <w:rFonts w:ascii="Helvetica Neue" w:hAnsi="Helvetica Neue"/>
          <w:shd w:val="clear" w:color="auto" w:fill="FFFFFF"/>
          <w:lang w:val="en-US"/>
        </w:rPr>
        <w:t xml:space="preserve"> </w:t>
      </w:r>
      <w:proofErr w:type="spellStart"/>
      <w:r>
        <w:rPr>
          <w:rStyle w:val="None"/>
          <w:rFonts w:ascii="Helvetica Neue" w:hAnsi="Helvetica Neue"/>
          <w:shd w:val="clear" w:color="auto" w:fill="FFFFFF"/>
          <w:lang w:val="en-US"/>
        </w:rPr>
        <w:t>minimise</w:t>
      </w:r>
      <w:proofErr w:type="spellEnd"/>
      <w:r>
        <w:rPr>
          <w:rStyle w:val="None"/>
          <w:rFonts w:ascii="Helvetica Neue" w:hAnsi="Helvetica Neue"/>
          <w:shd w:val="clear" w:color="auto" w:fill="FFFFFF"/>
          <w:lang w:val="en-US"/>
        </w:rPr>
        <w:t xml:space="preserve"> land hoarding, local authorities should exercise compulsory purchase orders in the public interest. See also</w:t>
      </w:r>
      <w:ins w:id="584" w:author="Tony Firkins" w:date="2023-05-18T08:11:00Z">
        <w:r>
          <w:rPr>
            <w:rStyle w:val="None"/>
            <w:rFonts w:ascii="Helvetica Neue" w:hAnsi="Helvetica Neue"/>
            <w:shd w:val="clear" w:color="auto" w:fill="FFFFFF"/>
            <w:lang w:val="en-US"/>
          </w:rPr>
          <w:t xml:space="preserve"> LD304 and</w:t>
        </w:r>
      </w:ins>
      <w:r>
        <w:rPr>
          <w:rStyle w:val="None"/>
          <w:rFonts w:ascii="Helvetica Neue" w:hAnsi="Helvetica Neue"/>
          <w:shd w:val="clear" w:color="auto" w:fill="FFFFFF"/>
          <w:lang w:val="en-US"/>
        </w:rPr>
        <w:t xml:space="preserve"> LD508.”</w:t>
      </w:r>
    </w:p>
    <w:p w14:paraId="08AE9034" w14:textId="77777777" w:rsidR="00B81491" w:rsidRDefault="00B81491">
      <w:pPr>
        <w:pStyle w:val="Body"/>
        <w:spacing w:line="276" w:lineRule="auto"/>
        <w:rPr>
          <w:ins w:id="585" w:author="Tony Firkins" w:date="2023-05-18T08:11:00Z"/>
          <w:rStyle w:val="None"/>
          <w:rFonts w:ascii="Helvetica Neue" w:eastAsia="Helvetica Neue" w:hAnsi="Helvetica Neue" w:cs="Helvetica Neue"/>
          <w:shd w:val="clear" w:color="auto" w:fill="FFFFFF"/>
        </w:rPr>
      </w:pPr>
    </w:p>
    <w:p w14:paraId="2BDEC527" w14:textId="77777777" w:rsidR="00B81491" w:rsidRDefault="007E6A76">
      <w:pPr>
        <w:pStyle w:val="Body"/>
        <w:rPr>
          <w:rStyle w:val="None"/>
          <w:rFonts w:ascii="Helvetica Neue" w:eastAsia="Helvetica Neue" w:hAnsi="Helvetica Neue" w:cs="Helvetica Neue"/>
          <w:b/>
          <w:bCs/>
          <w:shd w:val="clear" w:color="auto" w:fill="FFFFFF"/>
        </w:rPr>
      </w:pPr>
      <w:r>
        <w:rPr>
          <w:rStyle w:val="None"/>
          <w:rFonts w:ascii="Helvetica Neue" w:hAnsi="Helvetica Neue"/>
          <w:b/>
          <w:bCs/>
          <w:shd w:val="clear" w:color="auto" w:fill="FFFFFF"/>
          <w:lang w:val="en-US"/>
        </w:rPr>
        <w:t xml:space="preserve">Amend first sentence of LP517 </w:t>
      </w:r>
      <w:r>
        <w:rPr>
          <w:rStyle w:val="None"/>
          <w:rFonts w:ascii="Helvetica Neue" w:hAnsi="Helvetica Neue"/>
          <w:shd w:val="clear" w:color="auto" w:fill="FFFFFF"/>
          <w:lang w:val="en-US"/>
        </w:rPr>
        <w:t xml:space="preserve">add cross references, </w:t>
      </w:r>
      <w:r>
        <w:rPr>
          <w:rStyle w:val="None"/>
          <w:rFonts w:ascii="Helvetica Neue" w:hAnsi="Helvetica Neue"/>
          <w:b/>
          <w:bCs/>
          <w:shd w:val="clear" w:color="auto" w:fill="FFFFFF"/>
          <w:lang w:val="en-US"/>
        </w:rPr>
        <w:t>so that LP517 reads:</w:t>
      </w:r>
    </w:p>
    <w:p w14:paraId="1C3E2DBB" w14:textId="77777777" w:rsidR="00B81491" w:rsidRDefault="007E6A76">
      <w:pPr>
        <w:pStyle w:val="Body"/>
        <w:rPr>
          <w:rStyle w:val="None"/>
          <w:rFonts w:ascii="Helvetica Neue" w:eastAsia="Helvetica Neue" w:hAnsi="Helvetica Neue" w:cs="Helvetica Neue"/>
          <w:b/>
          <w:bCs/>
          <w:shd w:val="clear" w:color="auto" w:fill="FFFFFF"/>
        </w:rPr>
      </w:pPr>
      <w:r>
        <w:rPr>
          <w:rStyle w:val="None"/>
          <w:rFonts w:ascii="Helvetica Neue" w:hAnsi="Helvetica Neue"/>
          <w:shd w:val="clear" w:color="auto" w:fill="FFFFFF"/>
          <w:lang w:val="en-US"/>
        </w:rPr>
        <w:t xml:space="preserve">“LP517 For transparency the Land Registry will be publicly </w:t>
      </w:r>
      <w:proofErr w:type="gramStart"/>
      <w:r>
        <w:rPr>
          <w:rStyle w:val="None"/>
          <w:rFonts w:ascii="Helvetica Neue" w:hAnsi="Helvetica Neue"/>
          <w:shd w:val="clear" w:color="auto" w:fill="FFFFFF"/>
          <w:lang w:val="en-US"/>
        </w:rPr>
        <w:t>owned,</w:t>
      </w:r>
      <w:proofErr w:type="gramEnd"/>
      <w:r>
        <w:rPr>
          <w:rStyle w:val="None"/>
          <w:rFonts w:ascii="Helvetica Neue" w:hAnsi="Helvetica Neue"/>
          <w:shd w:val="clear" w:color="auto" w:fill="FFFFFF"/>
          <w:lang w:val="en-US"/>
        </w:rPr>
        <w:t xml:space="preserve"> complete and open to inspection (see LD301). Local authorities would also be required to publish open data on planning permissions with some details of the plans. All other public authorities that collect data on transactions and options agreements would also be required to publish this in an open format. All public authorities considering disposal of land assets would be required to do so transparently, publishing its intention to do so, publishing key financial information after the land has been sold, and exploring options for other public or community bodies to purchase the land (see also HO514).”</w:t>
      </w:r>
    </w:p>
    <w:p w14:paraId="186D1A21" w14:textId="77777777" w:rsidR="00B81491" w:rsidRDefault="00B81491">
      <w:pPr>
        <w:pStyle w:val="Body"/>
        <w:shd w:val="clear" w:color="auto" w:fill="FFFFFF"/>
        <w:spacing w:after="140"/>
        <w:rPr>
          <w:ins w:id="586" w:author="Tony Firkins" w:date="2023-05-18T08:11:00Z"/>
          <w:rStyle w:val="None"/>
          <w:rFonts w:ascii="Helvetica Neue" w:eastAsia="Helvetica Neue" w:hAnsi="Helvetica Neue" w:cs="Helvetica Neue"/>
          <w:b/>
          <w:bCs/>
          <w:shd w:val="clear" w:color="auto" w:fill="FFFFFF"/>
        </w:rPr>
      </w:pPr>
    </w:p>
    <w:p w14:paraId="2C902A7F" w14:textId="77777777" w:rsidR="00B81491" w:rsidRDefault="007E6A76">
      <w:pPr>
        <w:pStyle w:val="Body"/>
        <w:rPr>
          <w:rStyle w:val="None"/>
          <w:rFonts w:ascii="Helvetica Neue" w:eastAsia="Helvetica Neue" w:hAnsi="Helvetica Neue" w:cs="Helvetica Neue"/>
          <w:b/>
          <w:bCs/>
          <w:shd w:val="clear" w:color="auto" w:fill="FFFFFF"/>
        </w:rPr>
      </w:pPr>
      <w:bookmarkStart w:id="587" w:name="_Toc127548345"/>
      <w:r>
        <w:rPr>
          <w:rStyle w:val="None"/>
          <w:rFonts w:ascii="Helvetica Neue" w:hAnsi="Helvetica Neue"/>
          <w:b/>
          <w:bCs/>
          <w:shd w:val="clear" w:color="auto" w:fill="FFFFFF"/>
          <w:lang w:val="en-US"/>
        </w:rPr>
        <w:t>Marine and Coastal</w:t>
      </w:r>
      <w:bookmarkEnd w:id="587"/>
    </w:p>
    <w:p w14:paraId="31BB210E" w14:textId="0CC60CEC" w:rsidR="00B81491" w:rsidRDefault="007E6A76">
      <w:pPr>
        <w:pStyle w:val="Body"/>
        <w:rPr>
          <w:rStyle w:val="None"/>
          <w:rFonts w:ascii="Helvetica Neue" w:eastAsia="Helvetica Neue" w:hAnsi="Helvetica Neue" w:cs="Helvetica Neue"/>
          <w:shd w:val="clear" w:color="auto" w:fill="FFFFFF"/>
        </w:rPr>
      </w:pPr>
      <w:r>
        <w:rPr>
          <w:rStyle w:val="None"/>
          <w:rFonts w:ascii="Helvetica Neue" w:hAnsi="Helvetica Neue"/>
          <w:b/>
          <w:bCs/>
          <w:shd w:val="clear" w:color="auto" w:fill="FFFFFF"/>
        </w:rPr>
        <w:t xml:space="preserve">Delete </w:t>
      </w:r>
      <w:r>
        <w:rPr>
          <w:rStyle w:val="None"/>
          <w:rFonts w:ascii="Helvetica Neue" w:hAnsi="Helvetica Neue"/>
          <w:b/>
          <w:bCs/>
          <w:shd w:val="clear" w:color="auto" w:fill="FFFFFF"/>
          <w:lang w:val="en-US"/>
        </w:rPr>
        <w:t>“</w:t>
      </w:r>
      <w:r>
        <w:rPr>
          <w:rStyle w:val="None"/>
          <w:rFonts w:ascii="Helvetica Neue" w:hAnsi="Helvetica Neue"/>
          <w:b/>
          <w:bCs/>
          <w:shd w:val="clear" w:color="auto" w:fill="FFFFFF"/>
        </w:rPr>
        <w:t>MC204</w:t>
      </w:r>
      <w:del w:id="588" w:author="Tony Firkins" w:date="2023-05-18T08:11:00Z">
        <w:r w:rsidR="008A7EAF" w:rsidRPr="00B11C71">
          <w:rPr>
            <w:rFonts w:eastAsia="Times New Roman" w:cstheme="minorHAnsi"/>
            <w:color w:val="212529"/>
          </w:rPr>
          <w:delText> </w:delText>
        </w:r>
      </w:del>
      <w:ins w:id="589" w:author="Tony Firkins" w:date="2023-05-18T08:11:00Z">
        <w:r>
          <w:rPr>
            <w:rStyle w:val="None"/>
            <w:rFonts w:ascii="Helvetica Neue" w:hAnsi="Helvetica Neue"/>
            <w:shd w:val="clear" w:color="auto" w:fill="FFFFFF"/>
          </w:rPr>
          <w:t xml:space="preserve"> </w:t>
        </w:r>
      </w:ins>
      <w:r>
        <w:rPr>
          <w:rStyle w:val="None"/>
          <w:rFonts w:ascii="Helvetica Neue" w:hAnsi="Helvetica Neue"/>
          <w:shd w:val="clear" w:color="auto" w:fill="FFFFFF"/>
          <w:lang w:val="en-US"/>
        </w:rPr>
        <w:t>All values, rules, and management systems that are employed to best sustain our land area can and should be similarly deployed in the marine environment.</w:t>
      </w:r>
      <w:del w:id="590" w:author="Tony Firkins" w:date="2023-05-18T08:11:00Z">
        <w:r w:rsidR="008A7EAF" w:rsidRPr="00B11C71">
          <w:rPr>
            <w:rFonts w:eastAsia="Times New Roman" w:cstheme="minorHAnsi"/>
            <w:color w:val="212529"/>
          </w:rPr>
          <w:br/>
        </w:r>
      </w:del>
      <w:ins w:id="591" w:author="Tony Firkins" w:date="2023-05-18T08:11:00Z">
        <w:r>
          <w:rPr>
            <w:rStyle w:val="None"/>
            <w:rFonts w:ascii="Helvetica Neue" w:hAnsi="Helvetica Neue"/>
            <w:shd w:val="clear" w:color="auto" w:fill="FFFFFF"/>
            <w:lang w:val="en-US"/>
          </w:rPr>
          <w:t xml:space="preserve"> </w:t>
        </w:r>
      </w:ins>
      <w:r>
        <w:rPr>
          <w:rStyle w:val="None"/>
          <w:rFonts w:ascii="Helvetica Neue" w:hAnsi="Helvetica Neue"/>
          <w:shd w:val="clear" w:color="auto" w:fill="FFFFFF"/>
          <w:lang w:val="en-US"/>
        </w:rPr>
        <w:t xml:space="preserve">So, for instance, conservation designations, environmental impact assessments, planning regulations, </w:t>
      </w:r>
      <w:proofErr w:type="spellStart"/>
      <w:r>
        <w:rPr>
          <w:rStyle w:val="None"/>
          <w:rFonts w:ascii="Helvetica Neue" w:hAnsi="Helvetica Neue"/>
          <w:shd w:val="clear" w:color="auto" w:fill="FFFFFF"/>
          <w:lang w:val="en-US"/>
        </w:rPr>
        <w:t>etc</w:t>
      </w:r>
      <w:proofErr w:type="spellEnd"/>
      <w:r>
        <w:rPr>
          <w:rStyle w:val="None"/>
          <w:rFonts w:ascii="Helvetica Neue" w:hAnsi="Helvetica Neue"/>
          <w:shd w:val="clear" w:color="auto" w:fill="FFFFFF"/>
          <w:lang w:val="en-US"/>
        </w:rPr>
        <w:t>, should have an equivalent within the ocean.</w:t>
      </w:r>
      <w:proofErr w:type="gramStart"/>
      <w:r>
        <w:rPr>
          <w:rStyle w:val="None"/>
          <w:rFonts w:ascii="Helvetica Neue" w:hAnsi="Helvetica Neue"/>
          <w:shd w:val="clear" w:color="auto" w:fill="FFFFFF"/>
          <w:lang w:val="en-US"/>
        </w:rPr>
        <w:t>”</w:t>
      </w:r>
      <w:r>
        <w:rPr>
          <w:rStyle w:val="None"/>
          <w:rFonts w:ascii="Helvetica Neue" w:hAnsi="Helvetica Neue"/>
          <w:shd w:val="clear" w:color="auto" w:fill="FFFFFF"/>
        </w:rPr>
        <w:t>.</w:t>
      </w:r>
      <w:proofErr w:type="gramEnd"/>
    </w:p>
    <w:p w14:paraId="72EFE488" w14:textId="77777777" w:rsidR="00B81491" w:rsidRDefault="00B81491">
      <w:pPr>
        <w:pStyle w:val="Body"/>
        <w:rPr>
          <w:ins w:id="592" w:author="Tony Firkins" w:date="2023-05-18T08:11:00Z"/>
          <w:rStyle w:val="None"/>
          <w:rFonts w:ascii="Helvetica Neue" w:eastAsia="Helvetica Neue" w:hAnsi="Helvetica Neue" w:cs="Helvetica Neue"/>
          <w:shd w:val="clear" w:color="auto" w:fill="FFFFFF"/>
        </w:rPr>
      </w:pPr>
    </w:p>
    <w:p w14:paraId="781F3C6D" w14:textId="756ABA86" w:rsidR="00B81491" w:rsidRDefault="007E6A76">
      <w:pPr>
        <w:pStyle w:val="Body"/>
        <w:rPr>
          <w:rStyle w:val="None"/>
          <w:rFonts w:ascii="Helvetica Neue" w:eastAsia="Helvetica Neue" w:hAnsi="Helvetica Neue" w:cs="Helvetica Neue"/>
          <w:shd w:val="clear" w:color="auto" w:fill="FFFFFF"/>
        </w:rPr>
      </w:pPr>
      <w:r>
        <w:rPr>
          <w:rStyle w:val="None"/>
          <w:rFonts w:ascii="Helvetica Neue" w:hAnsi="Helvetica Neue"/>
          <w:b/>
          <w:bCs/>
          <w:shd w:val="clear" w:color="auto" w:fill="FFFFFF"/>
          <w:lang w:val="en-US"/>
        </w:rPr>
        <w:t>Insert a new</w:t>
      </w:r>
      <w:del w:id="593" w:author="Tony Firkins" w:date="2023-05-18T08:11:00Z">
        <w:r w:rsidR="008A7EAF" w:rsidRPr="00B11C71">
          <w:rPr>
            <w:rFonts w:eastAsia="Times New Roman" w:cstheme="minorHAnsi"/>
            <w:color w:val="212529"/>
          </w:rPr>
          <w:delText> </w:delText>
        </w:r>
      </w:del>
      <w:ins w:id="594" w:author="Tony Firkins" w:date="2023-05-18T08:11:00Z">
        <w:r>
          <w:rPr>
            <w:rStyle w:val="None"/>
            <w:rFonts w:ascii="Helvetica Neue" w:hAnsi="Helvetica Neue"/>
            <w:shd w:val="clear" w:color="auto" w:fill="FFFFFF"/>
            <w:lang w:val="en-US"/>
          </w:rPr>
          <w:t xml:space="preserve"> </w:t>
        </w:r>
      </w:ins>
      <w:r>
        <w:rPr>
          <w:rStyle w:val="None"/>
          <w:rFonts w:ascii="Helvetica Neue" w:hAnsi="Helvetica Neue"/>
          <w:shd w:val="clear" w:color="auto" w:fill="FFFFFF"/>
          <w:lang w:val="en-US"/>
        </w:rPr>
        <w:t>“</w:t>
      </w:r>
      <w:r>
        <w:rPr>
          <w:rStyle w:val="None"/>
          <w:rFonts w:ascii="Helvetica Neue" w:hAnsi="Helvetica Neue"/>
          <w:b/>
          <w:bCs/>
          <w:shd w:val="clear" w:color="auto" w:fill="FFFFFF"/>
        </w:rPr>
        <w:t>MC204</w:t>
      </w:r>
      <w:del w:id="595" w:author="Tony Firkins" w:date="2023-05-18T08:11:00Z">
        <w:r w:rsidR="008A7EAF" w:rsidRPr="00B11C71">
          <w:rPr>
            <w:rFonts w:eastAsia="Times New Roman" w:cstheme="minorHAnsi"/>
            <w:color w:val="212529"/>
          </w:rPr>
          <w:delText> </w:delText>
        </w:r>
      </w:del>
      <w:ins w:id="596" w:author="Tony Firkins" w:date="2023-05-18T08:11:00Z">
        <w:r>
          <w:rPr>
            <w:rStyle w:val="None"/>
            <w:rFonts w:ascii="Helvetica Neue" w:hAnsi="Helvetica Neue"/>
            <w:shd w:val="clear" w:color="auto" w:fill="FFFFFF"/>
            <w:lang w:val="en-US"/>
          </w:rPr>
          <w:t xml:space="preserve"> </w:t>
        </w:r>
      </w:ins>
      <w:proofErr w:type="gramStart"/>
      <w:r>
        <w:rPr>
          <w:rStyle w:val="None"/>
          <w:rFonts w:ascii="Helvetica Neue" w:hAnsi="Helvetica Neue"/>
          <w:shd w:val="clear" w:color="auto" w:fill="FFFFFF"/>
          <w:lang w:val="en-US"/>
        </w:rPr>
        <w:t>The</w:t>
      </w:r>
      <w:proofErr w:type="gramEnd"/>
      <w:r>
        <w:rPr>
          <w:rStyle w:val="None"/>
          <w:rFonts w:ascii="Helvetica Neue" w:hAnsi="Helvetica Neue"/>
          <w:shd w:val="clear" w:color="auto" w:fill="FFFFFF"/>
          <w:lang w:val="en-US"/>
        </w:rPr>
        <w:t xml:space="preserve"> planning system should cover all land in the UK, and this should include UK territorial water and UK</w:t>
      </w:r>
      <w:del w:id="597" w:author="Tony Firkins" w:date="2023-05-18T08:11:00Z">
        <w:r w:rsidR="008A7EAF" w:rsidRPr="00B11C71">
          <w:rPr>
            <w:rFonts w:eastAsia="Times New Roman" w:cstheme="minorHAnsi"/>
            <w:color w:val="212529"/>
          </w:rPr>
          <w:delText> </w:delText>
        </w:r>
      </w:del>
      <w:ins w:id="598" w:author="Tony Firkins" w:date="2023-05-18T08:11:00Z">
        <w:r>
          <w:rPr>
            <w:rStyle w:val="None"/>
            <w:rFonts w:ascii="Helvetica Neue" w:hAnsi="Helvetica Neue"/>
            <w:shd w:val="clear" w:color="auto" w:fill="FFFFFF"/>
            <w:lang w:val="en-US"/>
          </w:rPr>
          <w:t xml:space="preserve"> </w:t>
        </w:r>
      </w:ins>
      <w:r>
        <w:rPr>
          <w:rStyle w:val="None"/>
          <w:rFonts w:ascii="Helvetica Neue" w:hAnsi="Helvetica Neue"/>
          <w:shd w:val="clear" w:color="auto" w:fill="FFFFFF"/>
          <w:lang w:val="en-US"/>
        </w:rPr>
        <w:t xml:space="preserve">exclusive economic Zone. This means that conservation designations, environmental impact assessments, planning regulations, </w:t>
      </w:r>
      <w:proofErr w:type="spellStart"/>
      <w:r>
        <w:rPr>
          <w:rStyle w:val="None"/>
          <w:rFonts w:ascii="Helvetica Neue" w:hAnsi="Helvetica Neue"/>
          <w:shd w:val="clear" w:color="auto" w:fill="FFFFFF"/>
          <w:lang w:val="en-US"/>
        </w:rPr>
        <w:t>etc</w:t>
      </w:r>
      <w:proofErr w:type="spellEnd"/>
      <w:r>
        <w:rPr>
          <w:rStyle w:val="None"/>
          <w:rFonts w:ascii="Helvetica Neue" w:hAnsi="Helvetica Neue"/>
          <w:shd w:val="clear" w:color="auto" w:fill="FFFFFF"/>
          <w:lang w:val="en-US"/>
        </w:rPr>
        <w:t>, would equally apply to UK land as UK waters. (See also LD501 and LD504).</w:t>
      </w:r>
      <w:proofErr w:type="gramStart"/>
      <w:r>
        <w:rPr>
          <w:rStyle w:val="None"/>
          <w:rFonts w:ascii="Helvetica Neue" w:hAnsi="Helvetica Neue"/>
          <w:shd w:val="clear" w:color="auto" w:fill="FFFFFF"/>
          <w:lang w:val="en-US"/>
        </w:rPr>
        <w:t>”</w:t>
      </w:r>
      <w:r>
        <w:rPr>
          <w:rStyle w:val="None"/>
          <w:rFonts w:ascii="Helvetica Neue" w:hAnsi="Helvetica Neue"/>
          <w:shd w:val="clear" w:color="auto" w:fill="FFFFFF"/>
        </w:rPr>
        <w:t>.</w:t>
      </w:r>
      <w:proofErr w:type="gramEnd"/>
    </w:p>
    <w:p w14:paraId="615E0793" w14:textId="77777777" w:rsidR="00B81491" w:rsidRDefault="00B81491">
      <w:pPr>
        <w:pStyle w:val="Body"/>
        <w:rPr>
          <w:ins w:id="599" w:author="Tony Firkins" w:date="2023-05-18T08:11:00Z"/>
          <w:rStyle w:val="None"/>
          <w:rFonts w:ascii="Helvetica Neue" w:eastAsia="Helvetica Neue" w:hAnsi="Helvetica Neue" w:cs="Helvetica Neue"/>
          <w:b/>
          <w:bCs/>
          <w:shd w:val="clear" w:color="auto" w:fill="FFFFFF"/>
        </w:rPr>
      </w:pPr>
    </w:p>
    <w:p w14:paraId="6F55747B" w14:textId="21E156EC" w:rsidR="00B81491" w:rsidRDefault="007E6A76">
      <w:pPr>
        <w:pStyle w:val="Body"/>
        <w:rPr>
          <w:rStyle w:val="None"/>
          <w:rFonts w:ascii="Helvetica Neue" w:eastAsia="Helvetica Neue" w:hAnsi="Helvetica Neue" w:cs="Helvetica Neue"/>
          <w:shd w:val="clear" w:color="auto" w:fill="FFFFFF"/>
        </w:rPr>
      </w:pPr>
      <w:r>
        <w:rPr>
          <w:rStyle w:val="None"/>
          <w:rFonts w:ascii="Helvetica Neue" w:hAnsi="Helvetica Neue"/>
          <w:b/>
          <w:bCs/>
          <w:shd w:val="clear" w:color="auto" w:fill="FFFFFF"/>
        </w:rPr>
        <w:t xml:space="preserve">Delete </w:t>
      </w:r>
      <w:r>
        <w:rPr>
          <w:rStyle w:val="None"/>
          <w:rFonts w:ascii="Helvetica Neue" w:hAnsi="Helvetica Neue"/>
          <w:b/>
          <w:bCs/>
          <w:shd w:val="clear" w:color="auto" w:fill="FFFFFF"/>
          <w:lang w:val="en-US"/>
        </w:rPr>
        <w:t>“</w:t>
      </w:r>
      <w:r>
        <w:rPr>
          <w:rStyle w:val="None"/>
          <w:rFonts w:ascii="Helvetica Neue" w:hAnsi="Helvetica Neue"/>
          <w:b/>
          <w:bCs/>
          <w:shd w:val="clear" w:color="auto" w:fill="FFFFFF"/>
        </w:rPr>
        <w:t>MC307</w:t>
      </w:r>
      <w:del w:id="600" w:author="Tony Firkins" w:date="2023-05-18T08:11:00Z">
        <w:r w:rsidR="008A7EAF" w:rsidRPr="00B11C71">
          <w:rPr>
            <w:rFonts w:eastAsia="Times New Roman" w:cstheme="minorHAnsi"/>
            <w:color w:val="212529"/>
          </w:rPr>
          <w:delText> </w:delText>
        </w:r>
      </w:del>
      <w:ins w:id="601" w:author="Tony Firkins" w:date="2023-05-18T08:11:00Z">
        <w:r>
          <w:rPr>
            <w:rStyle w:val="None"/>
            <w:rFonts w:ascii="Helvetica Neue" w:hAnsi="Helvetica Neue"/>
            <w:shd w:val="clear" w:color="auto" w:fill="FFFFFF"/>
          </w:rPr>
          <w:t xml:space="preserve"> </w:t>
        </w:r>
      </w:ins>
      <w:r>
        <w:rPr>
          <w:rStyle w:val="None"/>
          <w:rFonts w:ascii="Helvetica Neue" w:hAnsi="Helvetica Neue"/>
          <w:shd w:val="clear" w:color="auto" w:fill="FFFFFF"/>
          <w:lang w:val="en-US"/>
        </w:rPr>
        <w:t xml:space="preserve">The Green Party would seek large-scale reform of the Crown Estate (which currently has a monopoly on the sea bed around the UK, and is required to administer this on a purely commercial basis), devolving its powers to more </w:t>
      </w:r>
      <w:del w:id="602" w:author="Tony Firkins" w:date="2023-05-18T08:11:00Z">
        <w:r w:rsidR="008A7EAF" w:rsidRPr="00B11C71">
          <w:rPr>
            <w:rFonts w:eastAsia="Times New Roman" w:cstheme="minorHAnsi"/>
            <w:color w:val="212529"/>
          </w:rPr>
          <w:delText>locallybased</w:delText>
        </w:r>
      </w:del>
      <w:ins w:id="603" w:author="Tony Firkins" w:date="2023-05-18T08:11:00Z">
        <w:r>
          <w:rPr>
            <w:rStyle w:val="None"/>
            <w:rFonts w:ascii="Helvetica Neue" w:hAnsi="Helvetica Neue"/>
            <w:shd w:val="clear" w:color="auto" w:fill="FFFFFF"/>
            <w:lang w:val="en-US"/>
          </w:rPr>
          <w:t>locally-based</w:t>
        </w:r>
      </w:ins>
      <w:r>
        <w:rPr>
          <w:rStyle w:val="None"/>
          <w:rFonts w:ascii="Helvetica Neue" w:hAnsi="Helvetica Neue"/>
          <w:shd w:val="clear" w:color="auto" w:fill="FFFFFF"/>
          <w:lang w:val="en-US"/>
        </w:rPr>
        <w:t xml:space="preserve"> levels of accountability within government and changing its remit to </w:t>
      </w:r>
      <w:proofErr w:type="spellStart"/>
      <w:r>
        <w:rPr>
          <w:rStyle w:val="None"/>
          <w:rFonts w:ascii="Helvetica Neue" w:hAnsi="Helvetica Neue"/>
          <w:shd w:val="clear" w:color="auto" w:fill="FFFFFF"/>
          <w:lang w:val="en-US"/>
        </w:rPr>
        <w:t>emphasise</w:t>
      </w:r>
      <w:proofErr w:type="spellEnd"/>
      <w:r>
        <w:rPr>
          <w:rStyle w:val="None"/>
          <w:rFonts w:ascii="Helvetica Neue" w:hAnsi="Helvetica Neue"/>
          <w:shd w:val="clear" w:color="auto" w:fill="FFFFFF"/>
          <w:lang w:val="en-US"/>
        </w:rPr>
        <w:t xml:space="preserve"> long-term environmental sustainability of our marine environment.”</w:t>
      </w:r>
      <w:r>
        <w:rPr>
          <w:rStyle w:val="None"/>
          <w:rFonts w:ascii="Helvetica Neue" w:hAnsi="Helvetica Neue"/>
          <w:shd w:val="clear" w:color="auto" w:fill="FFFFFF"/>
        </w:rPr>
        <w:t>.</w:t>
      </w:r>
    </w:p>
    <w:p w14:paraId="3C6289F8" w14:textId="77777777" w:rsidR="00B81491" w:rsidRDefault="00B81491">
      <w:pPr>
        <w:pStyle w:val="Body"/>
        <w:rPr>
          <w:ins w:id="604" w:author="Tony Firkins" w:date="2023-05-18T08:11:00Z"/>
          <w:rStyle w:val="None"/>
          <w:rFonts w:ascii="Helvetica Neue" w:eastAsia="Helvetica Neue" w:hAnsi="Helvetica Neue" w:cs="Helvetica Neue"/>
          <w:shd w:val="clear" w:color="auto" w:fill="FFFFFF"/>
        </w:rPr>
      </w:pPr>
    </w:p>
    <w:p w14:paraId="2B53CF87" w14:textId="402DA8C3" w:rsidR="00B81491" w:rsidRDefault="007E6A76">
      <w:pPr>
        <w:pStyle w:val="Body"/>
        <w:rPr>
          <w:rStyle w:val="None"/>
          <w:rFonts w:ascii="Helvetica Neue" w:eastAsia="Helvetica Neue" w:hAnsi="Helvetica Neue" w:cs="Helvetica Neue"/>
          <w:shd w:val="clear" w:color="auto" w:fill="FFFFFF"/>
        </w:rPr>
      </w:pPr>
      <w:r>
        <w:rPr>
          <w:rStyle w:val="None"/>
          <w:rFonts w:ascii="Helvetica Neue" w:hAnsi="Helvetica Neue"/>
          <w:b/>
          <w:bCs/>
          <w:shd w:val="clear" w:color="auto" w:fill="FFFFFF"/>
          <w:lang w:val="en-US"/>
        </w:rPr>
        <w:t>Insert a new</w:t>
      </w:r>
      <w:del w:id="605" w:author="Tony Firkins" w:date="2023-05-18T08:11:00Z">
        <w:r w:rsidR="008A7EAF" w:rsidRPr="00B11C71">
          <w:rPr>
            <w:rFonts w:eastAsia="Times New Roman" w:cstheme="minorHAnsi"/>
            <w:color w:val="212529"/>
          </w:rPr>
          <w:delText> </w:delText>
        </w:r>
      </w:del>
      <w:ins w:id="606" w:author="Tony Firkins" w:date="2023-05-18T08:11:00Z">
        <w:r>
          <w:rPr>
            <w:rStyle w:val="None"/>
            <w:rFonts w:ascii="Helvetica Neue" w:hAnsi="Helvetica Neue"/>
            <w:shd w:val="clear" w:color="auto" w:fill="FFFFFF"/>
            <w:lang w:val="en-US"/>
          </w:rPr>
          <w:t xml:space="preserve"> </w:t>
        </w:r>
      </w:ins>
      <w:r>
        <w:rPr>
          <w:rStyle w:val="None"/>
          <w:rFonts w:ascii="Helvetica Neue" w:hAnsi="Helvetica Neue"/>
          <w:shd w:val="clear" w:color="auto" w:fill="FFFFFF"/>
          <w:lang w:val="en-US"/>
        </w:rPr>
        <w:t>“</w:t>
      </w:r>
      <w:r>
        <w:rPr>
          <w:rStyle w:val="None"/>
          <w:rFonts w:ascii="Helvetica Neue" w:hAnsi="Helvetica Neue"/>
          <w:b/>
          <w:bCs/>
          <w:shd w:val="clear" w:color="auto" w:fill="FFFFFF"/>
        </w:rPr>
        <w:t>MC307</w:t>
      </w:r>
      <w:del w:id="607" w:author="Tony Firkins" w:date="2023-05-18T08:11:00Z">
        <w:r w:rsidR="008A7EAF" w:rsidRPr="00B11C71">
          <w:rPr>
            <w:rFonts w:eastAsia="Times New Roman" w:cstheme="minorHAnsi"/>
            <w:color w:val="212529"/>
          </w:rPr>
          <w:delText> </w:delText>
        </w:r>
      </w:del>
      <w:ins w:id="608" w:author="Tony Firkins" w:date="2023-05-18T08:11:00Z">
        <w:r>
          <w:rPr>
            <w:rStyle w:val="None"/>
            <w:rFonts w:ascii="Helvetica Neue" w:hAnsi="Helvetica Neue"/>
            <w:shd w:val="clear" w:color="auto" w:fill="FFFFFF"/>
            <w:lang w:val="en-US"/>
          </w:rPr>
          <w:t xml:space="preserve"> </w:t>
        </w:r>
      </w:ins>
      <w:r>
        <w:rPr>
          <w:rStyle w:val="None"/>
          <w:rFonts w:ascii="Helvetica Neue" w:hAnsi="Helvetica Neue"/>
          <w:shd w:val="clear" w:color="auto" w:fill="FFFFFF"/>
          <w:lang w:val="en-US"/>
        </w:rPr>
        <w:t>As set out in LD300, the Crown Estate (which currently manages the sea bed around the UK), would be replaced by Commons Trusts. The Trusts would manage the land and sea for their long term sustainability.</w:t>
      </w:r>
      <w:proofErr w:type="gramStart"/>
      <w:r>
        <w:rPr>
          <w:rStyle w:val="None"/>
          <w:rFonts w:ascii="Helvetica Neue" w:hAnsi="Helvetica Neue"/>
          <w:shd w:val="clear" w:color="auto" w:fill="FFFFFF"/>
          <w:lang w:val="en-US"/>
        </w:rPr>
        <w:t>”</w:t>
      </w:r>
      <w:r>
        <w:rPr>
          <w:rStyle w:val="None"/>
          <w:rFonts w:ascii="Helvetica Neue" w:hAnsi="Helvetica Neue"/>
          <w:shd w:val="clear" w:color="auto" w:fill="FFFFFF"/>
        </w:rPr>
        <w:t>.</w:t>
      </w:r>
      <w:proofErr w:type="gramEnd"/>
    </w:p>
    <w:p w14:paraId="494D3F1D" w14:textId="77777777" w:rsidR="00B81491" w:rsidRDefault="00B81491">
      <w:pPr>
        <w:pStyle w:val="Body"/>
        <w:rPr>
          <w:ins w:id="609" w:author="Tony Firkins" w:date="2023-05-18T08:11:00Z"/>
          <w:rStyle w:val="None"/>
          <w:rFonts w:ascii="Helvetica Neue" w:eastAsia="Helvetica Neue" w:hAnsi="Helvetica Neue" w:cs="Helvetica Neue"/>
          <w:b/>
          <w:bCs/>
          <w:shd w:val="clear" w:color="auto" w:fill="FFFFFF"/>
        </w:rPr>
      </w:pPr>
    </w:p>
    <w:p w14:paraId="337B29E8" w14:textId="77777777" w:rsidR="00B81491" w:rsidRDefault="007E6A76">
      <w:pPr>
        <w:pStyle w:val="Body"/>
        <w:rPr>
          <w:rStyle w:val="None"/>
          <w:rFonts w:ascii="Helvetica Neue" w:eastAsia="Helvetica Neue" w:hAnsi="Helvetica Neue" w:cs="Helvetica Neue"/>
          <w:shd w:val="clear" w:color="auto" w:fill="FFFFFF"/>
        </w:rPr>
      </w:pPr>
      <w:r>
        <w:rPr>
          <w:rStyle w:val="None"/>
          <w:rFonts w:ascii="Helvetica Neue" w:hAnsi="Helvetica Neue"/>
          <w:b/>
          <w:bCs/>
          <w:shd w:val="clear" w:color="auto" w:fill="FFFFFF"/>
        </w:rPr>
        <w:t xml:space="preserve">Delete </w:t>
      </w:r>
      <w:r>
        <w:rPr>
          <w:rStyle w:val="None"/>
          <w:rFonts w:ascii="Helvetica Neue" w:hAnsi="Helvetica Neue"/>
          <w:b/>
          <w:bCs/>
          <w:shd w:val="clear" w:color="auto" w:fill="FFFFFF"/>
          <w:lang w:val="en-US"/>
        </w:rPr>
        <w:t>“</w:t>
      </w:r>
      <w:r>
        <w:rPr>
          <w:rStyle w:val="None"/>
          <w:rFonts w:ascii="Helvetica Neue" w:hAnsi="Helvetica Neue"/>
          <w:b/>
          <w:bCs/>
          <w:shd w:val="clear" w:color="auto" w:fill="FFFFFF"/>
        </w:rPr>
        <w:t>MC311</w:t>
      </w:r>
      <w:r>
        <w:rPr>
          <w:rStyle w:val="None"/>
          <w:rFonts w:ascii="Helvetica Neue" w:hAnsi="Helvetica Neue"/>
          <w:shd w:val="clear" w:color="auto" w:fill="FFFFFF"/>
          <w:lang w:val="en-US"/>
        </w:rPr>
        <w:t xml:space="preserve">, </w:t>
      </w:r>
      <w:proofErr w:type="gramStart"/>
      <w:r>
        <w:rPr>
          <w:rStyle w:val="None"/>
          <w:rFonts w:ascii="Helvetica Neue" w:hAnsi="Helvetica Neue"/>
          <w:shd w:val="clear" w:color="auto" w:fill="FFFFFF"/>
          <w:lang w:val="en-US"/>
        </w:rPr>
        <w:t>The</w:t>
      </w:r>
      <w:proofErr w:type="gramEnd"/>
      <w:r>
        <w:rPr>
          <w:rStyle w:val="None"/>
          <w:rFonts w:ascii="Helvetica Neue" w:hAnsi="Helvetica Neue"/>
          <w:shd w:val="clear" w:color="auto" w:fill="FFFFFF"/>
          <w:lang w:val="en-US"/>
        </w:rPr>
        <w:t xml:space="preserve"> Green Party would ensure that conservation of the marine environment in the Overseas Territories is funded to a level equal to its global significance.”</w:t>
      </w:r>
    </w:p>
    <w:p w14:paraId="1703721D" w14:textId="77777777" w:rsidR="00B81491" w:rsidRDefault="00B81491">
      <w:pPr>
        <w:pStyle w:val="Body"/>
        <w:rPr>
          <w:ins w:id="610" w:author="Tony Firkins" w:date="2023-05-18T08:11:00Z"/>
          <w:rStyle w:val="None"/>
          <w:rFonts w:ascii="Helvetica Neue" w:eastAsia="Helvetica Neue" w:hAnsi="Helvetica Neue" w:cs="Helvetica Neue"/>
          <w:b/>
          <w:bCs/>
          <w:shd w:val="clear" w:color="auto" w:fill="FFFFFF"/>
        </w:rPr>
      </w:pPr>
    </w:p>
    <w:p w14:paraId="7A3D8B4A" w14:textId="32B011C3" w:rsidR="00B81491" w:rsidRDefault="007E6A76">
      <w:pPr>
        <w:pStyle w:val="Body"/>
        <w:rPr>
          <w:rStyle w:val="None"/>
          <w:rFonts w:ascii="Helvetica Neue" w:eastAsia="Helvetica Neue" w:hAnsi="Helvetica Neue" w:cs="Helvetica Neue"/>
          <w:shd w:val="clear" w:color="auto" w:fill="FFFFFF"/>
        </w:rPr>
      </w:pPr>
      <w:r>
        <w:rPr>
          <w:rStyle w:val="None"/>
          <w:rFonts w:ascii="Helvetica Neue" w:hAnsi="Helvetica Neue"/>
          <w:b/>
          <w:bCs/>
          <w:shd w:val="clear" w:color="auto" w:fill="FFFFFF"/>
          <w:lang w:val="en-US"/>
        </w:rPr>
        <w:t>Insert a new “</w:t>
      </w:r>
      <w:proofErr w:type="gramStart"/>
      <w:r>
        <w:rPr>
          <w:rStyle w:val="None"/>
          <w:rFonts w:ascii="Helvetica Neue" w:hAnsi="Helvetica Neue"/>
          <w:b/>
          <w:bCs/>
          <w:shd w:val="clear" w:color="auto" w:fill="FFFFFF"/>
        </w:rPr>
        <w:t>MC311</w:t>
      </w:r>
      <w:del w:id="611" w:author="Tony Firkins" w:date="2023-05-18T08:11:00Z">
        <w:r w:rsidR="008A7EAF" w:rsidRPr="00B11C71">
          <w:rPr>
            <w:rFonts w:eastAsia="Times New Roman" w:cstheme="minorHAnsi"/>
            <w:color w:val="212529"/>
          </w:rPr>
          <w:delText> </w:delText>
        </w:r>
      </w:del>
      <w:ins w:id="612" w:author="Tony Firkins" w:date="2023-05-18T08:11:00Z">
        <w:r>
          <w:rPr>
            <w:rStyle w:val="None"/>
            <w:rFonts w:ascii="Helvetica Neue" w:hAnsi="Helvetica Neue"/>
            <w:b/>
            <w:bCs/>
            <w:shd w:val="clear" w:color="auto" w:fill="FFFFFF"/>
          </w:rPr>
          <w:t xml:space="preserve"> </w:t>
        </w:r>
      </w:ins>
      <w:r>
        <w:rPr>
          <w:rStyle w:val="None"/>
          <w:rFonts w:ascii="Helvetica Neue" w:hAnsi="Helvetica Neue"/>
          <w:shd w:val="clear" w:color="auto" w:fill="FFFFFF"/>
          <w:lang w:val="en-US"/>
        </w:rPr>
        <w:t>The</w:t>
      </w:r>
      <w:proofErr w:type="gramEnd"/>
      <w:r>
        <w:rPr>
          <w:rStyle w:val="None"/>
          <w:rFonts w:ascii="Helvetica Neue" w:hAnsi="Helvetica Neue"/>
          <w:shd w:val="clear" w:color="auto" w:fill="FFFFFF"/>
          <w:lang w:val="en-US"/>
        </w:rPr>
        <w:t xml:space="preserve"> Green Party would ensure that conservation of the marine environment in the Overseas Territories is funded to a level equal to its global significance. This </w:t>
      </w:r>
      <w:r>
        <w:rPr>
          <w:rStyle w:val="None"/>
          <w:rFonts w:ascii="Helvetica Neue" w:hAnsi="Helvetica Neue"/>
          <w:shd w:val="clear" w:color="auto" w:fill="FFFFFF"/>
          <w:lang w:val="en-US"/>
        </w:rPr>
        <w:lastRenderedPageBreak/>
        <w:t xml:space="preserve">will in part happen by the creation of Commons Trusts (see LD300) for each </w:t>
      </w:r>
      <w:proofErr w:type="spellStart"/>
      <w:r>
        <w:rPr>
          <w:rStyle w:val="None"/>
          <w:rFonts w:ascii="Helvetica Neue" w:hAnsi="Helvetica Neue"/>
          <w:shd w:val="clear" w:color="auto" w:fill="FFFFFF"/>
          <w:lang w:val="en-US"/>
        </w:rPr>
        <w:t>oversea’s</w:t>
      </w:r>
      <w:proofErr w:type="spellEnd"/>
      <w:r>
        <w:rPr>
          <w:rStyle w:val="None"/>
          <w:rFonts w:ascii="Helvetica Neue" w:hAnsi="Helvetica Neue"/>
          <w:shd w:val="clear" w:color="auto" w:fill="FFFFFF"/>
          <w:lang w:val="en-US"/>
        </w:rPr>
        <w:t xml:space="preserve"> territory along similar lines to Commons Trusts created for the UK.”</w:t>
      </w:r>
    </w:p>
    <w:p w14:paraId="26157E09" w14:textId="77777777" w:rsidR="00B81491" w:rsidRDefault="00B81491">
      <w:pPr>
        <w:pStyle w:val="Body"/>
        <w:rPr>
          <w:ins w:id="613" w:author="Tony Firkins" w:date="2023-05-18T08:11:00Z"/>
          <w:rStyle w:val="None"/>
          <w:rFonts w:ascii="Helvetica Neue" w:eastAsia="Helvetica Neue" w:hAnsi="Helvetica Neue" w:cs="Helvetica Neue"/>
          <w:shd w:val="clear" w:color="auto" w:fill="FFFFFF"/>
        </w:rPr>
      </w:pPr>
    </w:p>
    <w:p w14:paraId="2190E52E" w14:textId="77777777" w:rsidR="00B81491" w:rsidRDefault="007E6A76">
      <w:pPr>
        <w:pStyle w:val="Body"/>
        <w:rPr>
          <w:rStyle w:val="None"/>
          <w:rFonts w:ascii="Helvetica Neue" w:eastAsia="Helvetica Neue" w:hAnsi="Helvetica Neue" w:cs="Helvetica Neue"/>
          <w:b/>
          <w:bCs/>
          <w:shd w:val="clear" w:color="auto" w:fill="FFFFFF"/>
        </w:rPr>
      </w:pPr>
      <w:r>
        <w:rPr>
          <w:rStyle w:val="None"/>
          <w:rFonts w:ascii="Helvetica Neue" w:hAnsi="Helvetica Neue"/>
          <w:shd w:val="clear" w:color="auto" w:fill="FFFFFF"/>
          <w:lang w:val="en-US"/>
        </w:rPr>
        <w:t>NB Policies MC370-372 inclusive do not currently exist</w:t>
      </w:r>
    </w:p>
    <w:p w14:paraId="4EB4DB3E" w14:textId="77777777" w:rsidR="00B81491" w:rsidRDefault="00B81491">
      <w:pPr>
        <w:pStyle w:val="Body"/>
        <w:rPr>
          <w:ins w:id="614" w:author="Tony Firkins" w:date="2023-05-18T08:11:00Z"/>
          <w:rStyle w:val="None"/>
          <w:rFonts w:ascii="Helvetica Neue" w:eastAsia="Helvetica Neue" w:hAnsi="Helvetica Neue" w:cs="Helvetica Neue"/>
          <w:b/>
          <w:bCs/>
          <w:shd w:val="clear" w:color="auto" w:fill="FFFFFF"/>
        </w:rPr>
      </w:pPr>
    </w:p>
    <w:p w14:paraId="0B4BC8F2" w14:textId="77777777" w:rsidR="00B81491" w:rsidRDefault="007E6A76">
      <w:pPr>
        <w:pStyle w:val="Body"/>
        <w:rPr>
          <w:rStyle w:val="None"/>
          <w:rFonts w:ascii="Helvetica Neue" w:eastAsia="Helvetica Neue" w:hAnsi="Helvetica Neue" w:cs="Helvetica Neue"/>
          <w:shd w:val="clear" w:color="auto" w:fill="FFFFFF"/>
        </w:rPr>
      </w:pPr>
      <w:r>
        <w:rPr>
          <w:rStyle w:val="None"/>
          <w:rFonts w:ascii="Helvetica Neue" w:hAnsi="Helvetica Neue"/>
          <w:b/>
          <w:bCs/>
          <w:shd w:val="clear" w:color="auto" w:fill="FFFFFF"/>
          <w:lang w:val="en-US"/>
        </w:rPr>
        <w:t>Insert a new paragraph MC371</w:t>
      </w:r>
      <w:r>
        <w:rPr>
          <w:rStyle w:val="None"/>
          <w:rFonts w:ascii="Helvetica Neue" w:hAnsi="Helvetica Neue"/>
          <w:shd w:val="clear" w:color="auto" w:fill="FFFFFF"/>
        </w:rPr>
        <w:t xml:space="preserve">, </w:t>
      </w:r>
      <w:r>
        <w:rPr>
          <w:rStyle w:val="None"/>
          <w:rFonts w:ascii="Helvetica Neue" w:hAnsi="Helvetica Neue"/>
          <w:shd w:val="clear" w:color="auto" w:fill="FFFFFF"/>
          <w:lang w:val="en-US"/>
        </w:rPr>
        <w:t xml:space="preserve">“The issuing of </w:t>
      </w:r>
      <w:proofErr w:type="spellStart"/>
      <w:r>
        <w:rPr>
          <w:rStyle w:val="None"/>
          <w:rFonts w:ascii="Helvetica Neue" w:hAnsi="Helvetica Neue"/>
          <w:shd w:val="clear" w:color="auto" w:fill="FFFFFF"/>
          <w:lang w:val="en-US"/>
        </w:rPr>
        <w:t>licences</w:t>
      </w:r>
      <w:proofErr w:type="spellEnd"/>
      <w:r>
        <w:rPr>
          <w:rStyle w:val="None"/>
          <w:rFonts w:ascii="Helvetica Neue" w:hAnsi="Helvetica Neue"/>
          <w:shd w:val="clear" w:color="auto" w:fill="FFFFFF"/>
          <w:lang w:val="en-US"/>
        </w:rPr>
        <w:t xml:space="preserve"> for Wind and Marine Energy will become the responsibility of the Commons Trusts (see LD300) which will have to balance competing outcomes laid out in LD200 when making such decisions and specifying conditions.</w:t>
      </w:r>
      <w:proofErr w:type="gramStart"/>
      <w:r>
        <w:rPr>
          <w:rStyle w:val="None"/>
          <w:rFonts w:ascii="Helvetica Neue" w:hAnsi="Helvetica Neue"/>
          <w:shd w:val="clear" w:color="auto" w:fill="FFFFFF"/>
          <w:lang w:val="en-US"/>
        </w:rPr>
        <w:t>”</w:t>
      </w:r>
      <w:r>
        <w:rPr>
          <w:rStyle w:val="None"/>
          <w:rFonts w:ascii="Helvetica Neue" w:hAnsi="Helvetica Neue"/>
          <w:shd w:val="clear" w:color="auto" w:fill="FFFFFF"/>
        </w:rPr>
        <w:t>.</w:t>
      </w:r>
      <w:proofErr w:type="gramEnd"/>
    </w:p>
    <w:p w14:paraId="7568A335" w14:textId="77777777" w:rsidR="00B81491" w:rsidRDefault="00B81491">
      <w:pPr>
        <w:pStyle w:val="Body"/>
        <w:rPr>
          <w:ins w:id="615" w:author="Tony Firkins" w:date="2023-05-18T08:11:00Z"/>
          <w:rStyle w:val="None"/>
          <w:rFonts w:ascii="Helvetica Neue" w:eastAsia="Helvetica Neue" w:hAnsi="Helvetica Neue" w:cs="Helvetica Neue"/>
          <w:b/>
          <w:bCs/>
          <w:shd w:val="clear" w:color="auto" w:fill="FFFFFF"/>
        </w:rPr>
      </w:pPr>
    </w:p>
    <w:p w14:paraId="4A4A2A67" w14:textId="056668E0" w:rsidR="00B81491" w:rsidRDefault="007E6A76">
      <w:pPr>
        <w:pStyle w:val="Body"/>
        <w:rPr>
          <w:ins w:id="616" w:author="Tony Firkins" w:date="2023-05-18T08:11:00Z"/>
          <w:rStyle w:val="None"/>
          <w:rFonts w:ascii="Helvetica Neue" w:eastAsia="Helvetica Neue" w:hAnsi="Helvetica Neue" w:cs="Helvetica Neue"/>
          <w:shd w:val="clear" w:color="auto" w:fill="FFFFFF"/>
        </w:rPr>
      </w:pPr>
      <w:r>
        <w:rPr>
          <w:rStyle w:val="None"/>
          <w:rFonts w:ascii="Helvetica Neue" w:hAnsi="Helvetica Neue"/>
          <w:b/>
          <w:bCs/>
          <w:shd w:val="clear" w:color="auto" w:fill="FFFFFF"/>
          <w:lang w:val="en-US"/>
        </w:rPr>
        <w:t>From MC376, delete</w:t>
      </w:r>
      <w:r>
        <w:rPr>
          <w:rStyle w:val="None"/>
          <w:rFonts w:ascii="Helvetica Neue" w:hAnsi="Helvetica Neue"/>
          <w:shd w:val="clear" w:color="auto" w:fill="FFFFFF"/>
        </w:rPr>
        <w:t xml:space="preserve"> </w:t>
      </w:r>
      <w:r>
        <w:rPr>
          <w:rStyle w:val="None"/>
          <w:rFonts w:ascii="Helvetica Neue" w:hAnsi="Helvetica Neue"/>
          <w:b/>
          <w:bCs/>
          <w:shd w:val="clear" w:color="auto" w:fill="FFFFFF"/>
          <w:lang w:val="en-US"/>
        </w:rPr>
        <w:t>the phrase,</w:t>
      </w:r>
      <w:del w:id="617" w:author="Tony Firkins" w:date="2023-05-18T08:11:00Z">
        <w:r w:rsidR="008A7EAF" w:rsidRPr="00B11C71">
          <w:rPr>
            <w:rFonts w:eastAsia="Times New Roman" w:cstheme="minorHAnsi"/>
            <w:color w:val="212529"/>
          </w:rPr>
          <w:delText> </w:delText>
        </w:r>
      </w:del>
      <w:ins w:id="618" w:author="Tony Firkins" w:date="2023-05-18T08:11:00Z">
        <w:r>
          <w:rPr>
            <w:rStyle w:val="None"/>
            <w:rFonts w:ascii="Helvetica Neue" w:hAnsi="Helvetica Neue"/>
            <w:b/>
            <w:bCs/>
            <w:shd w:val="clear" w:color="auto" w:fill="FFFFFF"/>
            <w:lang w:val="en-US"/>
          </w:rPr>
          <w:t xml:space="preserve"> </w:t>
        </w:r>
      </w:ins>
      <w:r>
        <w:rPr>
          <w:rStyle w:val="None"/>
          <w:rFonts w:ascii="Helvetica Neue" w:hAnsi="Helvetica Neue"/>
          <w:shd w:val="clear" w:color="auto" w:fill="FFFFFF"/>
          <w:lang w:val="en-US"/>
        </w:rPr>
        <w:t>“We currently know relatively little about the sea bed, except that its biology is extremely diverse and its physics can be stormy. Therefore,”</w:t>
      </w:r>
      <w:del w:id="619" w:author="Tony Firkins" w:date="2023-05-18T08:11:00Z">
        <w:r w:rsidR="008A7EAF" w:rsidRPr="00B11C71">
          <w:rPr>
            <w:rFonts w:eastAsia="Times New Roman" w:cstheme="minorHAnsi"/>
            <w:color w:val="212529"/>
          </w:rPr>
          <w:delText> </w:delText>
        </w:r>
      </w:del>
      <w:ins w:id="620" w:author="Tony Firkins" w:date="2023-05-18T08:11:00Z">
        <w:r>
          <w:rPr>
            <w:rStyle w:val="None"/>
            <w:rFonts w:ascii="Helvetica Neue" w:hAnsi="Helvetica Neue"/>
            <w:b/>
            <w:bCs/>
            <w:shd w:val="clear" w:color="auto" w:fill="FFFFFF"/>
            <w:lang w:val="en-US"/>
          </w:rPr>
          <w:t xml:space="preserve"> </w:t>
        </w:r>
      </w:ins>
      <w:r>
        <w:rPr>
          <w:rStyle w:val="None"/>
          <w:rFonts w:ascii="Helvetica Neue" w:hAnsi="Helvetica Neue"/>
          <w:b/>
          <w:bCs/>
          <w:shd w:val="clear" w:color="auto" w:fill="FFFFFF"/>
          <w:lang w:val="en-US"/>
        </w:rPr>
        <w:t xml:space="preserve">and </w:t>
      </w:r>
      <w:proofErr w:type="spellStart"/>
      <w:r>
        <w:rPr>
          <w:rStyle w:val="None"/>
          <w:rFonts w:ascii="Helvetica Neue" w:hAnsi="Helvetica Neue"/>
          <w:b/>
          <w:bCs/>
          <w:shd w:val="clear" w:color="auto" w:fill="FFFFFF"/>
          <w:lang w:val="en-US"/>
        </w:rPr>
        <w:t>capitalise</w:t>
      </w:r>
      <w:proofErr w:type="spellEnd"/>
      <w:r>
        <w:rPr>
          <w:rStyle w:val="None"/>
          <w:rFonts w:ascii="Helvetica Neue" w:hAnsi="Helvetica Neue"/>
          <w:b/>
          <w:bCs/>
          <w:shd w:val="clear" w:color="auto" w:fill="FFFFFF"/>
          <w:lang w:val="en-US"/>
        </w:rPr>
        <w:t xml:space="preserve"> the next word</w:t>
      </w:r>
      <w:r>
        <w:rPr>
          <w:rStyle w:val="None"/>
          <w:rFonts w:ascii="Helvetica Neue" w:hAnsi="Helvetica Neue"/>
          <w:shd w:val="clear" w:color="auto" w:fill="FFFFFF"/>
          <w:lang w:val="en-US"/>
        </w:rPr>
        <w:t>, so that it reads:</w:t>
      </w:r>
      <w:del w:id="621" w:author="Tony Firkins" w:date="2023-05-18T08:11:00Z">
        <w:r w:rsidR="008A7EAF" w:rsidRPr="00B11C71">
          <w:rPr>
            <w:rFonts w:eastAsia="Times New Roman" w:cstheme="minorHAnsi"/>
            <w:color w:val="212529"/>
          </w:rPr>
          <w:br/>
        </w:r>
      </w:del>
      <w:ins w:id="622" w:author="Tony Firkins" w:date="2023-05-18T08:11:00Z">
        <w:r>
          <w:rPr>
            <w:rStyle w:val="None"/>
            <w:rFonts w:ascii="Helvetica Neue" w:hAnsi="Helvetica Neue"/>
            <w:shd w:val="clear" w:color="auto" w:fill="FFFFFF"/>
            <w:lang w:val="en-US"/>
          </w:rPr>
          <w:t xml:space="preserve"> </w:t>
        </w:r>
      </w:ins>
    </w:p>
    <w:p w14:paraId="1A499EE4" w14:textId="44D1FBD8" w:rsidR="00B81491" w:rsidRDefault="007E6A76">
      <w:pPr>
        <w:pStyle w:val="Body"/>
        <w:rPr>
          <w:rStyle w:val="None"/>
          <w:rFonts w:ascii="Helvetica Neue" w:eastAsia="Helvetica Neue" w:hAnsi="Helvetica Neue" w:cs="Helvetica Neue"/>
          <w:shd w:val="clear" w:color="auto" w:fill="FFFFFF"/>
        </w:rPr>
      </w:pPr>
      <w:r>
        <w:rPr>
          <w:rStyle w:val="None"/>
          <w:rFonts w:ascii="Helvetica Neue" w:hAnsi="Helvetica Neue"/>
          <w:shd w:val="clear" w:color="auto" w:fill="FFFFFF"/>
          <w:lang w:val="en-US"/>
        </w:rPr>
        <w:t>“</w:t>
      </w:r>
      <w:r>
        <w:rPr>
          <w:rStyle w:val="None"/>
          <w:rFonts w:ascii="Helvetica Neue" w:hAnsi="Helvetica Neue"/>
          <w:b/>
          <w:bCs/>
          <w:shd w:val="clear" w:color="auto" w:fill="FFFFFF"/>
        </w:rPr>
        <w:t>MC376</w:t>
      </w:r>
      <w:del w:id="623" w:author="Tony Firkins" w:date="2023-05-18T08:11:00Z">
        <w:r w:rsidR="008A7EAF" w:rsidRPr="00B11C71">
          <w:rPr>
            <w:rFonts w:eastAsia="Times New Roman" w:cstheme="minorHAnsi"/>
            <w:color w:val="212529"/>
          </w:rPr>
          <w:delText> </w:delText>
        </w:r>
      </w:del>
      <w:ins w:id="624" w:author="Tony Firkins" w:date="2023-05-18T08:11:00Z">
        <w:r>
          <w:rPr>
            <w:rStyle w:val="None"/>
            <w:rFonts w:ascii="Helvetica Neue" w:hAnsi="Helvetica Neue"/>
            <w:shd w:val="clear" w:color="auto" w:fill="FFFFFF"/>
            <w:lang w:val="en-US"/>
          </w:rPr>
          <w:t xml:space="preserve"> </w:t>
        </w:r>
      </w:ins>
      <w:r>
        <w:rPr>
          <w:rStyle w:val="None"/>
          <w:rFonts w:ascii="Helvetica Neue" w:hAnsi="Helvetica Neue"/>
          <w:shd w:val="clear" w:color="auto" w:fill="FFFFFF"/>
          <w:lang w:val="en-US"/>
        </w:rPr>
        <w:t>Installations should not be dumped or abandoned at sea. As a matter of principle, operators should expect when constructing an installation, that they will be later responsible for completely removing it.</w:t>
      </w:r>
      <w:proofErr w:type="gramStart"/>
      <w:r>
        <w:rPr>
          <w:rStyle w:val="None"/>
          <w:rFonts w:ascii="Helvetica Neue" w:hAnsi="Helvetica Neue"/>
          <w:shd w:val="clear" w:color="auto" w:fill="FFFFFF"/>
          <w:lang w:val="en-US"/>
        </w:rPr>
        <w:t>”</w:t>
      </w:r>
      <w:r>
        <w:rPr>
          <w:rStyle w:val="None"/>
          <w:rFonts w:ascii="Helvetica Neue" w:hAnsi="Helvetica Neue"/>
          <w:shd w:val="clear" w:color="auto" w:fill="FFFFFF"/>
        </w:rPr>
        <w:t>.</w:t>
      </w:r>
      <w:proofErr w:type="gramEnd"/>
    </w:p>
    <w:p w14:paraId="156152C5" w14:textId="77777777" w:rsidR="00B81491" w:rsidRDefault="00B81491">
      <w:pPr>
        <w:pStyle w:val="Body"/>
        <w:rPr>
          <w:ins w:id="625" w:author="Tony Firkins" w:date="2023-05-18T08:11:00Z"/>
          <w:rStyle w:val="None"/>
          <w:rFonts w:ascii="Helvetica Neue" w:eastAsia="Helvetica Neue" w:hAnsi="Helvetica Neue" w:cs="Helvetica Neue"/>
          <w:shd w:val="clear" w:color="auto" w:fill="FFFFFF"/>
        </w:rPr>
      </w:pPr>
    </w:p>
    <w:p w14:paraId="51B0FD0C" w14:textId="46B75639" w:rsidR="00B81491" w:rsidRDefault="007E6A76">
      <w:pPr>
        <w:pStyle w:val="Body"/>
        <w:rPr>
          <w:rStyle w:val="None"/>
          <w:rFonts w:ascii="Helvetica Neue" w:eastAsia="Helvetica Neue" w:hAnsi="Helvetica Neue" w:cs="Helvetica Neue"/>
          <w:shd w:val="clear" w:color="auto" w:fill="FFFFFF"/>
        </w:rPr>
      </w:pPr>
      <w:r>
        <w:rPr>
          <w:rStyle w:val="None"/>
          <w:rFonts w:ascii="Helvetica Neue" w:hAnsi="Helvetica Neue"/>
          <w:b/>
          <w:bCs/>
          <w:shd w:val="clear" w:color="auto" w:fill="FFFFFF"/>
          <w:lang w:val="en-US"/>
        </w:rPr>
        <w:t xml:space="preserve">Renumber current MC373-378, </w:t>
      </w:r>
      <w:del w:id="626" w:author="Tony Firkins" w:date="2023-05-18T08:11:00Z">
        <w:r w:rsidR="008A7EAF" w:rsidRPr="00B11C71">
          <w:rPr>
            <w:rFonts w:eastAsia="Times New Roman" w:cstheme="minorHAnsi"/>
            <w:b/>
            <w:bCs/>
            <w:color w:val="212529"/>
          </w:rPr>
          <w:delText>MC373</w:delText>
        </w:r>
      </w:del>
      <w:ins w:id="627" w:author="Tony Firkins" w:date="2023-05-18T08:11:00Z">
        <w:r>
          <w:rPr>
            <w:rStyle w:val="None"/>
            <w:rFonts w:ascii="Helvetica Neue" w:hAnsi="Helvetica Neue"/>
            <w:b/>
            <w:bCs/>
            <w:shd w:val="clear" w:color="auto" w:fill="FFFFFF"/>
            <w:lang w:val="en-US"/>
          </w:rPr>
          <w:t>MC372</w:t>
        </w:r>
      </w:ins>
      <w:r>
        <w:rPr>
          <w:rStyle w:val="None"/>
          <w:rFonts w:ascii="Helvetica Neue" w:hAnsi="Helvetica Neue"/>
          <w:b/>
          <w:bCs/>
          <w:shd w:val="clear" w:color="auto" w:fill="FFFFFF"/>
          <w:lang w:val="en-US"/>
        </w:rPr>
        <w:t>-377, respectively.</w:t>
      </w:r>
    </w:p>
    <w:p w14:paraId="0DE89904" w14:textId="77777777" w:rsidR="00B81491" w:rsidRDefault="00B81491">
      <w:pPr>
        <w:pStyle w:val="Body"/>
        <w:rPr>
          <w:ins w:id="628" w:author="Tony Firkins" w:date="2023-05-18T08:11:00Z"/>
          <w:rStyle w:val="None"/>
          <w:rFonts w:ascii="Helvetica Neue" w:eastAsia="Helvetica Neue" w:hAnsi="Helvetica Neue" w:cs="Helvetica Neue"/>
          <w:b/>
          <w:bCs/>
          <w:shd w:val="clear" w:color="auto" w:fill="FFFFFF"/>
        </w:rPr>
      </w:pPr>
    </w:p>
    <w:p w14:paraId="2F42F842" w14:textId="77777777" w:rsidR="00B81491" w:rsidRDefault="007E6A76">
      <w:pPr>
        <w:pStyle w:val="Body"/>
        <w:rPr>
          <w:rStyle w:val="None"/>
          <w:rFonts w:ascii="Helvetica Neue" w:eastAsia="Helvetica Neue" w:hAnsi="Helvetica Neue" w:cs="Helvetica Neue"/>
          <w:b/>
          <w:bCs/>
          <w:shd w:val="clear" w:color="auto" w:fill="FFFFFF"/>
        </w:rPr>
      </w:pPr>
      <w:bookmarkStart w:id="629" w:name="_Toc127548346"/>
      <w:r>
        <w:rPr>
          <w:rStyle w:val="None"/>
          <w:rFonts w:ascii="Helvetica Neue" w:hAnsi="Helvetica Neue"/>
          <w:b/>
          <w:bCs/>
          <w:shd w:val="clear" w:color="auto" w:fill="FFFFFF"/>
          <w:lang w:val="en-US"/>
        </w:rPr>
        <w:t>Natural Resources and Waste Management</w:t>
      </w:r>
      <w:bookmarkEnd w:id="629"/>
    </w:p>
    <w:p w14:paraId="373AD298" w14:textId="2B54ADD5" w:rsidR="00B81491" w:rsidRDefault="007E6A76">
      <w:pPr>
        <w:pStyle w:val="Body"/>
        <w:rPr>
          <w:ins w:id="630" w:author="Tony Firkins" w:date="2023-05-18T08:11:00Z"/>
          <w:rStyle w:val="None"/>
          <w:rFonts w:ascii="Helvetica Neue" w:eastAsia="Helvetica Neue" w:hAnsi="Helvetica Neue" w:cs="Helvetica Neue"/>
          <w:shd w:val="clear" w:color="auto" w:fill="FFFFFF"/>
        </w:rPr>
      </w:pPr>
      <w:r>
        <w:rPr>
          <w:rStyle w:val="None"/>
          <w:rFonts w:ascii="Helvetica Neue" w:hAnsi="Helvetica Neue"/>
          <w:b/>
          <w:bCs/>
          <w:shd w:val="clear" w:color="auto" w:fill="FFFFFF"/>
          <w:lang w:val="en-US"/>
        </w:rPr>
        <w:t>In NR421, replace</w:t>
      </w:r>
      <w:del w:id="631" w:author="Tony Firkins" w:date="2023-05-18T08:11:00Z">
        <w:r w:rsidR="008A7EAF" w:rsidRPr="00B11C71">
          <w:rPr>
            <w:rFonts w:eastAsia="Times New Roman" w:cstheme="minorHAnsi"/>
            <w:color w:val="212529"/>
          </w:rPr>
          <w:delText> </w:delText>
        </w:r>
      </w:del>
      <w:ins w:id="632" w:author="Tony Firkins" w:date="2023-05-18T08:11:00Z">
        <w:r>
          <w:rPr>
            <w:rStyle w:val="None"/>
            <w:rFonts w:ascii="Helvetica Neue" w:hAnsi="Helvetica Neue"/>
            <w:shd w:val="clear" w:color="auto" w:fill="FFFFFF"/>
            <w:lang w:val="en-US"/>
          </w:rPr>
          <w:t xml:space="preserve"> </w:t>
        </w:r>
      </w:ins>
      <w:r>
        <w:rPr>
          <w:rStyle w:val="None"/>
          <w:rFonts w:ascii="Helvetica Neue" w:hAnsi="Helvetica Neue"/>
          <w:shd w:val="clear" w:color="auto" w:fill="FFFFFF"/>
          <w:lang w:val="en-US"/>
        </w:rPr>
        <w:t>“</w:t>
      </w:r>
      <w:r>
        <w:rPr>
          <w:rStyle w:val="None"/>
          <w:rFonts w:ascii="Helvetica Neue" w:hAnsi="Helvetica Neue"/>
          <w:b/>
          <w:bCs/>
          <w:shd w:val="clear" w:color="auto" w:fill="FFFFFF"/>
          <w:lang w:val="en-US"/>
        </w:rPr>
        <w:t>the State</w:t>
      </w:r>
      <w:r>
        <w:rPr>
          <w:rStyle w:val="None"/>
          <w:rFonts w:ascii="Helvetica Neue" w:hAnsi="Helvetica Neue"/>
          <w:shd w:val="clear" w:color="auto" w:fill="FFFFFF"/>
          <w:lang w:val="en-US"/>
        </w:rPr>
        <w:t>” with “</w:t>
      </w:r>
      <w:r>
        <w:rPr>
          <w:rStyle w:val="None"/>
          <w:rFonts w:ascii="Helvetica Neue" w:hAnsi="Helvetica Neue"/>
          <w:b/>
          <w:bCs/>
          <w:shd w:val="clear" w:color="auto" w:fill="FFFFFF"/>
          <w:lang w:val="en-US"/>
        </w:rPr>
        <w:t>the Commons Trusts</w:t>
      </w:r>
      <w:r>
        <w:rPr>
          <w:rStyle w:val="None"/>
          <w:rFonts w:ascii="Helvetica Neue" w:hAnsi="Helvetica Neue"/>
          <w:shd w:val="clear" w:color="auto" w:fill="FFFFFF"/>
          <w:lang w:val="en-US"/>
        </w:rPr>
        <w:t>”, so that it reads:</w:t>
      </w:r>
      <w:del w:id="633" w:author="Tony Firkins" w:date="2023-05-18T08:11:00Z">
        <w:r w:rsidR="008A7EAF" w:rsidRPr="00B11C71">
          <w:rPr>
            <w:rFonts w:eastAsia="Times New Roman" w:cstheme="minorHAnsi"/>
            <w:color w:val="212529"/>
          </w:rPr>
          <w:br/>
        </w:r>
      </w:del>
      <w:ins w:id="634" w:author="Tony Firkins" w:date="2023-05-18T08:11:00Z">
        <w:r>
          <w:rPr>
            <w:rStyle w:val="None"/>
            <w:rFonts w:ascii="Helvetica Neue" w:hAnsi="Helvetica Neue"/>
            <w:shd w:val="clear" w:color="auto" w:fill="FFFFFF"/>
            <w:lang w:val="en-US"/>
          </w:rPr>
          <w:t xml:space="preserve"> </w:t>
        </w:r>
      </w:ins>
    </w:p>
    <w:p w14:paraId="66ADEA28" w14:textId="6A9D89EA" w:rsidR="00B81491" w:rsidRDefault="007E6A76">
      <w:pPr>
        <w:pStyle w:val="Body"/>
        <w:rPr>
          <w:rStyle w:val="None"/>
          <w:rFonts w:ascii="Helvetica Neue" w:eastAsia="Helvetica Neue" w:hAnsi="Helvetica Neue" w:cs="Helvetica Neue"/>
          <w:shd w:val="clear" w:color="auto" w:fill="FFFFFF"/>
        </w:rPr>
      </w:pPr>
      <w:r>
        <w:rPr>
          <w:rStyle w:val="None"/>
          <w:rFonts w:ascii="Helvetica Neue" w:hAnsi="Helvetica Neue"/>
          <w:shd w:val="clear" w:color="auto" w:fill="FFFFFF"/>
          <w:lang w:val="en-US"/>
        </w:rPr>
        <w:t>“</w:t>
      </w:r>
      <w:r>
        <w:rPr>
          <w:rStyle w:val="None"/>
          <w:rFonts w:ascii="Helvetica Neue" w:hAnsi="Helvetica Neue"/>
          <w:b/>
          <w:bCs/>
          <w:shd w:val="clear" w:color="auto" w:fill="FFFFFF"/>
        </w:rPr>
        <w:t>NR421</w:t>
      </w:r>
      <w:del w:id="635" w:author="Tony Firkins" w:date="2023-05-18T08:11:00Z">
        <w:r w:rsidR="008A7EAF" w:rsidRPr="00B11C71">
          <w:rPr>
            <w:rFonts w:eastAsia="Times New Roman" w:cstheme="minorHAnsi"/>
            <w:color w:val="212529"/>
          </w:rPr>
          <w:delText> </w:delText>
        </w:r>
      </w:del>
      <w:ins w:id="636" w:author="Tony Firkins" w:date="2023-05-18T08:11:00Z">
        <w:r>
          <w:rPr>
            <w:rStyle w:val="None"/>
            <w:rFonts w:ascii="Helvetica Neue" w:hAnsi="Helvetica Neue"/>
            <w:b/>
            <w:bCs/>
            <w:shd w:val="clear" w:color="auto" w:fill="FFFFFF"/>
          </w:rPr>
          <w:t xml:space="preserve"> </w:t>
        </w:r>
      </w:ins>
      <w:r>
        <w:rPr>
          <w:rStyle w:val="None"/>
          <w:rFonts w:ascii="Helvetica Neue" w:hAnsi="Helvetica Neue"/>
          <w:shd w:val="clear" w:color="auto" w:fill="FFFFFF"/>
          <w:lang w:val="en-US"/>
        </w:rPr>
        <w:t xml:space="preserve">All mineral rights will be held in trust by the Commons Trusts (see LD300) on behalf of the communities which occupy the land or, in the case of off-shore rights, which border it. Planning consent to exploit minerals will be subject to both local and national agreement. It will be a requirement of such consent that the environmental impact of any work is </w:t>
      </w:r>
      <w:proofErr w:type="spellStart"/>
      <w:r>
        <w:rPr>
          <w:rStyle w:val="None"/>
          <w:rFonts w:ascii="Helvetica Neue" w:hAnsi="Helvetica Neue"/>
          <w:shd w:val="clear" w:color="auto" w:fill="FFFFFF"/>
          <w:lang w:val="en-US"/>
        </w:rPr>
        <w:t>minimised</w:t>
      </w:r>
      <w:proofErr w:type="spellEnd"/>
      <w:r>
        <w:rPr>
          <w:rStyle w:val="None"/>
          <w:rFonts w:ascii="Helvetica Neue" w:hAnsi="Helvetica Neue"/>
          <w:shd w:val="clear" w:color="auto" w:fill="FFFFFF"/>
          <w:lang w:val="en-US"/>
        </w:rPr>
        <w:t xml:space="preserve"> and for extraction activities to </w:t>
      </w:r>
      <w:proofErr w:type="spellStart"/>
      <w:r>
        <w:rPr>
          <w:rStyle w:val="None"/>
          <w:rFonts w:ascii="Helvetica Neue" w:hAnsi="Helvetica Neue"/>
          <w:shd w:val="clear" w:color="auto" w:fill="FFFFFF"/>
          <w:lang w:val="en-US"/>
        </w:rPr>
        <w:t>maximise</w:t>
      </w:r>
      <w:proofErr w:type="spellEnd"/>
      <w:r>
        <w:rPr>
          <w:rStyle w:val="None"/>
          <w:rFonts w:ascii="Helvetica Neue" w:hAnsi="Helvetica Neue"/>
          <w:shd w:val="clear" w:color="auto" w:fill="FFFFFF"/>
          <w:lang w:val="en-US"/>
        </w:rPr>
        <w:t xml:space="preserve"> the resources obtained. The affected land should be returned to a similar or improved ecological status.</w:t>
      </w:r>
      <w:proofErr w:type="gramStart"/>
      <w:r>
        <w:rPr>
          <w:rStyle w:val="None"/>
          <w:rFonts w:ascii="Helvetica Neue" w:hAnsi="Helvetica Neue"/>
          <w:shd w:val="clear" w:color="auto" w:fill="FFFFFF"/>
          <w:lang w:val="en-US"/>
        </w:rPr>
        <w:t>”</w:t>
      </w:r>
      <w:r>
        <w:rPr>
          <w:rStyle w:val="None"/>
          <w:rFonts w:ascii="Helvetica Neue" w:hAnsi="Helvetica Neue"/>
          <w:shd w:val="clear" w:color="auto" w:fill="FFFFFF"/>
        </w:rPr>
        <w:t>.</w:t>
      </w:r>
      <w:proofErr w:type="gramEnd"/>
    </w:p>
    <w:p w14:paraId="38FCF1AC" w14:textId="77777777" w:rsidR="00B81491" w:rsidRDefault="00B81491">
      <w:pPr>
        <w:pStyle w:val="Body"/>
        <w:rPr>
          <w:ins w:id="637" w:author="Tony Firkins" w:date="2023-05-18T08:11:00Z"/>
          <w:rStyle w:val="None"/>
          <w:rFonts w:ascii="Helvetica Neue" w:eastAsia="Helvetica Neue" w:hAnsi="Helvetica Neue" w:cs="Helvetica Neue"/>
          <w:b/>
          <w:bCs/>
          <w:shd w:val="clear" w:color="auto" w:fill="FFFFFF"/>
        </w:rPr>
      </w:pPr>
    </w:p>
    <w:p w14:paraId="5AD037F6" w14:textId="77777777" w:rsidR="00B81491" w:rsidRDefault="007E6A76">
      <w:pPr>
        <w:pStyle w:val="Body"/>
        <w:rPr>
          <w:rStyle w:val="None"/>
          <w:rFonts w:ascii="Helvetica Neue" w:eastAsia="Helvetica Neue" w:hAnsi="Helvetica Neue" w:cs="Helvetica Neue"/>
          <w:b/>
          <w:bCs/>
          <w:shd w:val="clear" w:color="auto" w:fill="FFFFFF"/>
        </w:rPr>
      </w:pPr>
      <w:bookmarkStart w:id="638" w:name="_Toc127548347"/>
      <w:r>
        <w:rPr>
          <w:rStyle w:val="None"/>
          <w:rFonts w:ascii="Helvetica Neue" w:hAnsi="Helvetica Neue"/>
          <w:b/>
          <w:bCs/>
          <w:shd w:val="clear" w:color="auto" w:fill="FFFFFF"/>
          <w:lang w:val="en-US"/>
        </w:rPr>
        <w:t>Public Administration and Government</w:t>
      </w:r>
      <w:bookmarkEnd w:id="638"/>
    </w:p>
    <w:p w14:paraId="00FFC877" w14:textId="54157EC5" w:rsidR="00B81491" w:rsidRDefault="007E6A76">
      <w:pPr>
        <w:pStyle w:val="Body"/>
        <w:rPr>
          <w:ins w:id="639" w:author="Tony Firkins" w:date="2023-05-18T08:11:00Z"/>
          <w:rStyle w:val="None"/>
          <w:rFonts w:ascii="Helvetica Neue" w:eastAsia="Helvetica Neue" w:hAnsi="Helvetica Neue" w:cs="Helvetica Neue"/>
          <w:shd w:val="clear" w:color="auto" w:fill="FFFFFF"/>
        </w:rPr>
      </w:pPr>
      <w:r>
        <w:rPr>
          <w:rStyle w:val="None"/>
          <w:rFonts w:ascii="Helvetica Neue" w:hAnsi="Helvetica Neue"/>
          <w:b/>
          <w:bCs/>
          <w:shd w:val="clear" w:color="auto" w:fill="FFFFFF"/>
          <w:lang w:val="en-US"/>
        </w:rPr>
        <w:t>Make minor textual changes to PA108 and add reference to the Land chapter,</w:t>
      </w:r>
      <w:del w:id="640" w:author="Tony Firkins" w:date="2023-05-18T08:11:00Z">
        <w:r w:rsidR="008A7EAF" w:rsidRPr="00B11C71">
          <w:rPr>
            <w:rFonts w:eastAsia="Times New Roman" w:cstheme="minorHAnsi"/>
            <w:color w:val="212529"/>
          </w:rPr>
          <w:delText> </w:delText>
        </w:r>
      </w:del>
      <w:ins w:id="641" w:author="Tony Firkins" w:date="2023-05-18T08:11:00Z">
        <w:r>
          <w:rPr>
            <w:rStyle w:val="None"/>
            <w:rFonts w:ascii="Helvetica Neue" w:hAnsi="Helvetica Neue"/>
            <w:b/>
            <w:bCs/>
            <w:shd w:val="clear" w:color="auto" w:fill="FFFFFF"/>
            <w:lang w:val="en-US"/>
          </w:rPr>
          <w:t xml:space="preserve"> </w:t>
        </w:r>
      </w:ins>
      <w:r>
        <w:rPr>
          <w:rStyle w:val="None"/>
          <w:rFonts w:ascii="Helvetica Neue" w:hAnsi="Helvetica Neue"/>
          <w:shd w:val="clear" w:color="auto" w:fill="FFFFFF"/>
          <w:lang w:val="en-US"/>
        </w:rPr>
        <w:t>so that it reads:</w:t>
      </w:r>
      <w:del w:id="642" w:author="Tony Firkins" w:date="2023-05-18T08:11:00Z">
        <w:r w:rsidR="008A7EAF" w:rsidRPr="00B11C71">
          <w:rPr>
            <w:rFonts w:eastAsia="Times New Roman" w:cstheme="minorHAnsi"/>
            <w:color w:val="212529"/>
          </w:rPr>
          <w:br/>
        </w:r>
      </w:del>
    </w:p>
    <w:p w14:paraId="6FBA2683" w14:textId="57AD282D" w:rsidR="00B81491" w:rsidRDefault="007E6A76">
      <w:pPr>
        <w:pStyle w:val="Body"/>
        <w:rPr>
          <w:rStyle w:val="None"/>
          <w:rFonts w:ascii="Helvetica Neue" w:eastAsia="Helvetica Neue" w:hAnsi="Helvetica Neue" w:cs="Helvetica Neue"/>
          <w:shd w:val="clear" w:color="auto" w:fill="FFFFFF"/>
        </w:rPr>
      </w:pPr>
      <w:r>
        <w:rPr>
          <w:rStyle w:val="None"/>
          <w:rFonts w:ascii="Helvetica Neue" w:hAnsi="Helvetica Neue"/>
          <w:b/>
          <w:bCs/>
          <w:shd w:val="clear" w:color="auto" w:fill="FFFFFF"/>
        </w:rPr>
        <w:t>PA108</w:t>
      </w:r>
      <w:del w:id="643" w:author="Tony Firkins" w:date="2023-05-18T08:11:00Z">
        <w:r w:rsidR="008A7EAF" w:rsidRPr="00B11C71">
          <w:rPr>
            <w:rFonts w:eastAsia="Times New Roman" w:cstheme="minorHAnsi"/>
            <w:color w:val="212529"/>
          </w:rPr>
          <w:delText> </w:delText>
        </w:r>
      </w:del>
      <w:ins w:id="644" w:author="Tony Firkins" w:date="2023-05-18T08:11:00Z">
        <w:r>
          <w:rPr>
            <w:rStyle w:val="None"/>
            <w:rFonts w:ascii="Helvetica Neue" w:hAnsi="Helvetica Neue"/>
            <w:shd w:val="clear" w:color="auto" w:fill="FFFFFF"/>
          </w:rPr>
          <w:t xml:space="preserve"> </w:t>
        </w:r>
      </w:ins>
      <w:r>
        <w:rPr>
          <w:rStyle w:val="None"/>
          <w:rFonts w:ascii="Helvetica Neue" w:hAnsi="Helvetica Neue"/>
          <w:shd w:val="clear" w:color="auto" w:fill="FFFFFF"/>
          <w:lang w:val="en-US"/>
        </w:rPr>
        <w:t>Citizenship should be viewed as a set of rights and responsibilities based on residence in and commitment to a community or geographical area. Those rights include the right to basic material security and shelter, and participation in the democratic process (See also LD100). The age of majority (at which full criminal responsibility and the power to make contracts is acquired) should be reduced to 16, to clarify the age at which children become adults in the eyes of the law, with accompanying full citizenship rights and responsibilities.</w:t>
      </w:r>
    </w:p>
    <w:p w14:paraId="53647304" w14:textId="77777777" w:rsidR="00B81491" w:rsidRDefault="00B81491">
      <w:pPr>
        <w:pStyle w:val="Body"/>
        <w:rPr>
          <w:ins w:id="645" w:author="Tony Firkins" w:date="2023-05-18T08:11:00Z"/>
          <w:rStyle w:val="None"/>
          <w:rFonts w:ascii="Helvetica Neue" w:eastAsia="Helvetica Neue" w:hAnsi="Helvetica Neue" w:cs="Helvetica Neue"/>
          <w:b/>
          <w:bCs/>
          <w:shd w:val="clear" w:color="auto" w:fill="FFFFFF"/>
        </w:rPr>
      </w:pPr>
    </w:p>
    <w:p w14:paraId="4F9D3665" w14:textId="77777777" w:rsidR="00B81491" w:rsidRDefault="007E6A76">
      <w:pPr>
        <w:pStyle w:val="Body"/>
        <w:rPr>
          <w:rStyle w:val="None"/>
          <w:rFonts w:ascii="Helvetica Neue" w:eastAsia="Helvetica Neue" w:hAnsi="Helvetica Neue" w:cs="Helvetica Neue"/>
          <w:b/>
          <w:bCs/>
          <w:shd w:val="clear" w:color="auto" w:fill="FFFFFF"/>
        </w:rPr>
      </w:pPr>
      <w:bookmarkStart w:id="646" w:name="_Toc127548348"/>
      <w:proofErr w:type="spellStart"/>
      <w:r>
        <w:rPr>
          <w:rStyle w:val="None"/>
          <w:rFonts w:ascii="Helvetica Neue" w:hAnsi="Helvetica Neue"/>
          <w:b/>
          <w:bCs/>
          <w:shd w:val="clear" w:color="auto" w:fill="FFFFFF"/>
          <w:lang w:val="fr-FR"/>
        </w:rPr>
        <w:t>Tourism</w:t>
      </w:r>
      <w:bookmarkEnd w:id="646"/>
      <w:proofErr w:type="spellEnd"/>
    </w:p>
    <w:p w14:paraId="5D3CA7A4" w14:textId="28EB33AB" w:rsidR="00B81491" w:rsidRDefault="007E6A76">
      <w:pPr>
        <w:pStyle w:val="Body"/>
        <w:rPr>
          <w:ins w:id="647" w:author="Tony Firkins" w:date="2023-05-18T08:11:00Z"/>
          <w:rStyle w:val="None"/>
          <w:rFonts w:ascii="Helvetica Neue" w:eastAsia="Helvetica Neue" w:hAnsi="Helvetica Neue" w:cs="Helvetica Neue"/>
          <w:shd w:val="clear" w:color="auto" w:fill="FFFFFF"/>
        </w:rPr>
      </w:pPr>
      <w:r>
        <w:rPr>
          <w:rStyle w:val="None"/>
          <w:rFonts w:ascii="Helvetica Neue" w:hAnsi="Helvetica Neue"/>
          <w:b/>
          <w:bCs/>
          <w:shd w:val="clear" w:color="auto" w:fill="FFFFFF"/>
          <w:lang w:val="en-US"/>
        </w:rPr>
        <w:t>Amend and also update the reference in TM043 from “</w:t>
      </w:r>
      <w:r>
        <w:rPr>
          <w:rStyle w:val="None"/>
          <w:rFonts w:ascii="Helvetica Neue" w:hAnsi="Helvetica Neue"/>
          <w:b/>
          <w:bCs/>
          <w:shd w:val="clear" w:color="auto" w:fill="FFFFFF"/>
        </w:rPr>
        <w:t>EC793</w:t>
      </w:r>
      <w:r>
        <w:rPr>
          <w:rStyle w:val="None"/>
          <w:rFonts w:ascii="Helvetica Neue" w:hAnsi="Helvetica Neue"/>
          <w:b/>
          <w:bCs/>
          <w:shd w:val="clear" w:color="auto" w:fill="FFFFFF"/>
          <w:lang w:val="en-US"/>
        </w:rPr>
        <w:t>” to “</w:t>
      </w:r>
      <w:r>
        <w:rPr>
          <w:rStyle w:val="None"/>
          <w:rFonts w:ascii="Helvetica Neue" w:hAnsi="Helvetica Neue"/>
          <w:b/>
          <w:bCs/>
          <w:shd w:val="clear" w:color="auto" w:fill="FFFFFF"/>
        </w:rPr>
        <w:t>EC781</w:t>
      </w:r>
      <w:r>
        <w:rPr>
          <w:rStyle w:val="None"/>
          <w:rFonts w:ascii="Helvetica Neue" w:hAnsi="Helvetica Neue"/>
          <w:b/>
          <w:bCs/>
          <w:shd w:val="clear" w:color="auto" w:fill="FFFFFF"/>
          <w:lang w:val="en-US"/>
        </w:rPr>
        <w:t>”</w:t>
      </w:r>
      <w:r>
        <w:rPr>
          <w:rStyle w:val="None"/>
          <w:rFonts w:ascii="Helvetica Neue" w:hAnsi="Helvetica Neue"/>
          <w:shd w:val="clear" w:color="auto" w:fill="FFFFFF"/>
          <w:lang w:val="en-US"/>
        </w:rPr>
        <w:t>, so that it reads:</w:t>
      </w:r>
      <w:del w:id="648" w:author="Tony Firkins" w:date="2023-05-18T08:11:00Z">
        <w:r w:rsidR="008A7EAF" w:rsidRPr="00B11C71">
          <w:rPr>
            <w:rFonts w:eastAsia="Times New Roman" w:cstheme="minorHAnsi"/>
            <w:color w:val="212529"/>
          </w:rPr>
          <w:br/>
        </w:r>
      </w:del>
      <w:ins w:id="649" w:author="Tony Firkins" w:date="2023-05-18T08:11:00Z">
        <w:r>
          <w:rPr>
            <w:rStyle w:val="None"/>
            <w:rFonts w:ascii="Helvetica Neue" w:hAnsi="Helvetica Neue"/>
            <w:shd w:val="clear" w:color="auto" w:fill="FFFFFF"/>
            <w:lang w:val="en-US"/>
          </w:rPr>
          <w:t xml:space="preserve"> </w:t>
        </w:r>
      </w:ins>
    </w:p>
    <w:p w14:paraId="7AF82E71" w14:textId="622A017C" w:rsidR="00B81491" w:rsidRDefault="007E6A76">
      <w:pPr>
        <w:pStyle w:val="Body"/>
        <w:rPr>
          <w:rStyle w:val="Hyperlink1"/>
        </w:rPr>
      </w:pPr>
      <w:r>
        <w:rPr>
          <w:rStyle w:val="None"/>
          <w:rFonts w:ascii="Helvetica Neue" w:hAnsi="Helvetica Neue"/>
          <w:shd w:val="clear" w:color="auto" w:fill="FFFFFF"/>
          <w:lang w:val="en-US"/>
        </w:rPr>
        <w:t>“Some areas have many second homes/holiday flats, which are only occupied for a few weeks a year. This produces very limited benefit to the local economy. It is detrimental to the local communities, pushing house prices higher and pricing local people out of the market. The</w:t>
      </w:r>
      <w:r>
        <w:rPr>
          <w:rStyle w:val="None"/>
          <w:rFonts w:ascii="Helvetica Neue" w:hAnsi="Helvetica Neue"/>
          <w:shd w:val="clear" w:color="auto" w:fill="FFFFFF"/>
        </w:rPr>
        <w:t xml:space="preserve"> </w:t>
      </w:r>
      <w:r>
        <w:rPr>
          <w:rStyle w:val="None"/>
          <w:rFonts w:ascii="Helvetica Neue" w:hAnsi="Helvetica Neue"/>
          <w:shd w:val="clear" w:color="auto" w:fill="FFFFFF"/>
          <w:lang w:val="en-US"/>
        </w:rPr>
        <w:t xml:space="preserve">policy </w:t>
      </w:r>
      <w:r>
        <w:rPr>
          <w:rStyle w:val="None"/>
          <w:rFonts w:ascii="Helvetica Neue" w:hAnsi="Helvetica Neue"/>
          <w:shd w:val="clear" w:color="auto" w:fill="FFFFFF"/>
          <w:lang w:val="en-US"/>
        </w:rPr>
        <w:lastRenderedPageBreak/>
        <w:t xml:space="preserve">of applying a Land Value Tax shall have no reduction or exemption for properties which are left vacant. It will deter the ownership </w:t>
      </w:r>
      <w:del w:id="650" w:author="Tony Firkins" w:date="2023-05-18T08:11:00Z">
        <w:r w:rsidR="008A7EAF" w:rsidRPr="00B11C71">
          <w:rPr>
            <w:rFonts w:eastAsia="Times New Roman" w:cstheme="minorHAnsi"/>
            <w:color w:val="212529"/>
          </w:rPr>
          <w:delText>econd</w:delText>
        </w:r>
      </w:del>
      <w:ins w:id="651" w:author="Tony Firkins" w:date="2023-05-18T08:11:00Z">
        <w:r>
          <w:rPr>
            <w:rStyle w:val="None"/>
            <w:rFonts w:ascii="Helvetica Neue" w:hAnsi="Helvetica Neue"/>
            <w:shd w:val="clear" w:color="auto" w:fill="FFFFFF"/>
            <w:lang w:val="en-US"/>
          </w:rPr>
          <w:t>of second</w:t>
        </w:r>
      </w:ins>
      <w:r>
        <w:rPr>
          <w:rStyle w:val="None"/>
          <w:rFonts w:ascii="Helvetica Neue" w:hAnsi="Helvetica Neue"/>
          <w:shd w:val="clear" w:color="auto" w:fill="FFFFFF"/>
          <w:lang w:val="en-US"/>
        </w:rPr>
        <w:t xml:space="preserve"> 'holiday' homes and encourage greater use of underused buildings (See </w:t>
      </w:r>
      <w:ins w:id="652" w:author="Tony Firkins" w:date="2023-05-18T08:11:00Z">
        <w:r w:rsidR="005F377E">
          <w:fldChar w:fldCharType="begin"/>
        </w:r>
        <w:r w:rsidR="005F377E">
          <w:instrText xml:space="preserve"> HYPERLINK "https://policy.greenparty.org.uk/ec%252523EC793" </w:instrText>
        </w:r>
        <w:r w:rsidR="005F377E">
          <w:fldChar w:fldCharType="separate"/>
        </w:r>
        <w:r>
          <w:rPr>
            <w:rStyle w:val="Hyperlink1"/>
          </w:rPr>
          <w:t>EC</w:t>
        </w:r>
        <w:r w:rsidR="005F377E">
          <w:rPr>
            <w:rStyle w:val="Hyperlink1"/>
          </w:rPr>
          <w:fldChar w:fldCharType="end"/>
        </w:r>
      </w:ins>
      <w:r>
        <w:rPr>
          <w:rStyle w:val="Hyperlink1"/>
        </w:rPr>
        <w:t>781).</w:t>
      </w:r>
      <w:proofErr w:type="gramStart"/>
      <w:r>
        <w:rPr>
          <w:rStyle w:val="None"/>
          <w:rFonts w:ascii="Helvetica Neue" w:hAnsi="Helvetica Neue"/>
          <w:shd w:val="clear" w:color="auto" w:fill="FFFFFF"/>
          <w:lang w:val="en-US"/>
        </w:rPr>
        <w:t>”</w:t>
      </w:r>
      <w:r>
        <w:rPr>
          <w:rStyle w:val="Hyperlink1"/>
        </w:rPr>
        <w:t>.</w:t>
      </w:r>
      <w:proofErr w:type="gramEnd"/>
      <w:ins w:id="653" w:author="Tony Firkins" w:date="2023-05-18T08:11:00Z">
        <w:r>
          <w:rPr>
            <w:rStyle w:val="Hyperlink1"/>
          </w:rPr>
          <w:t xml:space="preserve"> </w:t>
        </w:r>
      </w:ins>
    </w:p>
    <w:p w14:paraId="1E1AAC86" w14:textId="77777777" w:rsidR="00B81491" w:rsidRDefault="00B81491">
      <w:pPr>
        <w:pStyle w:val="Body"/>
        <w:rPr>
          <w:ins w:id="654" w:author="Tony Firkins" w:date="2023-05-18T08:11:00Z"/>
          <w:rStyle w:val="Hyperlink1"/>
        </w:rPr>
      </w:pPr>
    </w:p>
    <w:p w14:paraId="005953BF" w14:textId="77777777" w:rsidR="00B81491" w:rsidRDefault="007E6A76">
      <w:pPr>
        <w:pStyle w:val="Body"/>
        <w:rPr>
          <w:rStyle w:val="None"/>
          <w:rFonts w:ascii="Helvetica Neue" w:eastAsia="Helvetica Neue" w:hAnsi="Helvetica Neue" w:cs="Helvetica Neue"/>
          <w:b/>
          <w:bCs/>
          <w:shd w:val="clear" w:color="auto" w:fill="FFFFFF"/>
        </w:rPr>
      </w:pPr>
      <w:bookmarkStart w:id="655" w:name="_Toc127548349"/>
      <w:r>
        <w:rPr>
          <w:rStyle w:val="None"/>
          <w:rFonts w:ascii="Helvetica Neue" w:hAnsi="Helvetica Neue"/>
          <w:b/>
          <w:bCs/>
          <w:shd w:val="clear" w:color="auto" w:fill="FFFFFF"/>
        </w:rPr>
        <w:t>Transport</w:t>
      </w:r>
      <w:bookmarkEnd w:id="655"/>
    </w:p>
    <w:p w14:paraId="7DEE694D" w14:textId="0087CE23" w:rsidR="00B81491" w:rsidRDefault="007E6A76">
      <w:pPr>
        <w:pStyle w:val="Body"/>
        <w:rPr>
          <w:rStyle w:val="Hyperlink1"/>
        </w:rPr>
      </w:pPr>
      <w:r>
        <w:rPr>
          <w:rStyle w:val="None"/>
          <w:rFonts w:ascii="Helvetica Neue" w:hAnsi="Helvetica Neue"/>
          <w:b/>
          <w:bCs/>
          <w:shd w:val="clear" w:color="auto" w:fill="FFFFFF"/>
        </w:rPr>
        <w:t xml:space="preserve">Delete </w:t>
      </w:r>
      <w:r>
        <w:rPr>
          <w:rStyle w:val="None"/>
          <w:rFonts w:ascii="Helvetica Neue" w:hAnsi="Helvetica Neue"/>
          <w:b/>
          <w:bCs/>
          <w:shd w:val="clear" w:color="auto" w:fill="FFFFFF"/>
          <w:lang w:val="en-US"/>
        </w:rPr>
        <w:t>“</w:t>
      </w:r>
      <w:r>
        <w:rPr>
          <w:rStyle w:val="None"/>
          <w:rFonts w:ascii="Helvetica Neue" w:hAnsi="Helvetica Neue"/>
          <w:b/>
          <w:bCs/>
          <w:shd w:val="clear" w:color="auto" w:fill="FFFFFF"/>
        </w:rPr>
        <w:t>TR022</w:t>
      </w:r>
      <w:del w:id="656" w:author="Tony Firkins" w:date="2023-05-18T08:11:00Z">
        <w:r w:rsidR="008A7EAF" w:rsidRPr="00B11C71">
          <w:rPr>
            <w:rFonts w:eastAsia="Times New Roman" w:cstheme="minorHAnsi"/>
            <w:color w:val="212529"/>
          </w:rPr>
          <w:delText> </w:delText>
        </w:r>
      </w:del>
      <w:ins w:id="657" w:author="Tony Firkins" w:date="2023-05-18T08:11:00Z">
        <w:r>
          <w:rPr>
            <w:rStyle w:val="None"/>
            <w:rFonts w:ascii="Helvetica Neue" w:hAnsi="Helvetica Neue"/>
            <w:b/>
            <w:bCs/>
            <w:shd w:val="clear" w:color="auto" w:fill="FFFFFF"/>
          </w:rPr>
          <w:t xml:space="preserve"> </w:t>
        </w:r>
      </w:ins>
      <w:proofErr w:type="gramStart"/>
      <w:r>
        <w:rPr>
          <w:rStyle w:val="Hyperlink1"/>
          <w:lang w:val="en-US"/>
        </w:rPr>
        <w:t>These</w:t>
      </w:r>
      <w:proofErr w:type="gramEnd"/>
      <w:r>
        <w:rPr>
          <w:rStyle w:val="Hyperlink1"/>
          <w:lang w:val="en-US"/>
        </w:rPr>
        <w:t xml:space="preserve"> strategies would influence demand both at point of use and indirectly through promotion, information, taxation and research. In the longer term this would also include the use of land use controls. They would also act on all aspects of transport and institutional infrastructure, e.g. regulations and subsidies.</w:t>
      </w:r>
      <w:r>
        <w:rPr>
          <w:rStyle w:val="None"/>
          <w:rFonts w:ascii="Helvetica Neue" w:hAnsi="Helvetica Neue"/>
          <w:shd w:val="clear" w:color="auto" w:fill="FFFFFF"/>
          <w:lang w:val="en-US"/>
        </w:rPr>
        <w:t>”</w:t>
      </w:r>
    </w:p>
    <w:p w14:paraId="3E4AA18A" w14:textId="77777777" w:rsidR="00B81491" w:rsidRDefault="00B81491">
      <w:pPr>
        <w:pStyle w:val="Body"/>
        <w:rPr>
          <w:ins w:id="658" w:author="Tony Firkins" w:date="2023-05-18T08:11:00Z"/>
          <w:rStyle w:val="Hyperlink1"/>
        </w:rPr>
      </w:pPr>
    </w:p>
    <w:p w14:paraId="502408DE" w14:textId="7B97A1D2" w:rsidR="00B81491" w:rsidRDefault="007E6A76">
      <w:pPr>
        <w:pStyle w:val="Body"/>
        <w:rPr>
          <w:rStyle w:val="Hyperlink1"/>
        </w:rPr>
      </w:pPr>
      <w:r>
        <w:rPr>
          <w:rStyle w:val="None"/>
          <w:rFonts w:ascii="Helvetica Neue" w:hAnsi="Helvetica Neue"/>
          <w:b/>
          <w:bCs/>
          <w:shd w:val="clear" w:color="auto" w:fill="FFFFFF"/>
          <w:lang w:val="en-US"/>
        </w:rPr>
        <w:t>Insert a new</w:t>
      </w:r>
      <w:del w:id="659" w:author="Tony Firkins" w:date="2023-05-18T08:11:00Z">
        <w:r w:rsidR="008A7EAF" w:rsidRPr="00B11C71">
          <w:rPr>
            <w:rFonts w:eastAsia="Times New Roman" w:cstheme="minorHAnsi"/>
            <w:color w:val="212529"/>
          </w:rPr>
          <w:delText> </w:delText>
        </w:r>
      </w:del>
      <w:ins w:id="660" w:author="Tony Firkins" w:date="2023-05-18T08:11:00Z">
        <w:r>
          <w:rPr>
            <w:rStyle w:val="None"/>
            <w:rFonts w:ascii="Helvetica Neue" w:hAnsi="Helvetica Neue"/>
            <w:shd w:val="clear" w:color="auto" w:fill="FFFFFF"/>
            <w:lang w:val="en-US"/>
          </w:rPr>
          <w:t xml:space="preserve"> </w:t>
        </w:r>
      </w:ins>
      <w:r>
        <w:rPr>
          <w:rStyle w:val="None"/>
          <w:rFonts w:ascii="Helvetica Neue" w:hAnsi="Helvetica Neue"/>
          <w:shd w:val="clear" w:color="auto" w:fill="FFFFFF"/>
          <w:lang w:val="en-US"/>
        </w:rPr>
        <w:t>“</w:t>
      </w:r>
      <w:r>
        <w:rPr>
          <w:rStyle w:val="None"/>
          <w:rFonts w:ascii="Helvetica Neue" w:hAnsi="Helvetica Neue"/>
          <w:b/>
          <w:bCs/>
          <w:shd w:val="clear" w:color="auto" w:fill="FFFFFF"/>
        </w:rPr>
        <w:t>TR022</w:t>
      </w:r>
      <w:del w:id="661" w:author="Tony Firkins" w:date="2023-05-18T08:11:00Z">
        <w:r w:rsidR="008A7EAF" w:rsidRPr="00B11C71">
          <w:rPr>
            <w:rFonts w:eastAsia="Times New Roman" w:cstheme="minorHAnsi"/>
            <w:color w:val="212529"/>
          </w:rPr>
          <w:delText> </w:delText>
        </w:r>
      </w:del>
      <w:ins w:id="662" w:author="Tony Firkins" w:date="2023-05-18T08:11:00Z">
        <w:r>
          <w:rPr>
            <w:rStyle w:val="None"/>
            <w:rFonts w:ascii="Helvetica Neue" w:hAnsi="Helvetica Neue"/>
            <w:b/>
            <w:bCs/>
            <w:shd w:val="clear" w:color="auto" w:fill="FFFFFF"/>
          </w:rPr>
          <w:t xml:space="preserve"> </w:t>
        </w:r>
      </w:ins>
      <w:proofErr w:type="gramStart"/>
      <w:r>
        <w:rPr>
          <w:rStyle w:val="Hyperlink1"/>
          <w:lang w:val="en-US"/>
        </w:rPr>
        <w:t>These</w:t>
      </w:r>
      <w:proofErr w:type="gramEnd"/>
      <w:r>
        <w:rPr>
          <w:rStyle w:val="Hyperlink1"/>
          <w:lang w:val="en-US"/>
        </w:rPr>
        <w:t xml:space="preserve"> strategies would influence demand both at point of use and indirectly through promotion, information, taxation and research. Local and regional land plans must take this into account</w:t>
      </w:r>
      <w:r>
        <w:rPr>
          <w:rStyle w:val="None"/>
          <w:rFonts w:ascii="Helvetica Neue" w:hAnsi="Helvetica Neue"/>
          <w:shd w:val="clear" w:color="auto" w:fill="FFFFFF"/>
        </w:rPr>
        <w:t xml:space="preserve">. </w:t>
      </w:r>
      <w:r>
        <w:rPr>
          <w:rStyle w:val="Hyperlink1"/>
          <w:lang w:val="en-US"/>
        </w:rPr>
        <w:t>(See LD500). These strategies would also act on all aspects of transport and institutional infrastructure, e.g. regulations and subsidies.</w:t>
      </w:r>
    </w:p>
    <w:p w14:paraId="11750F68" w14:textId="77777777" w:rsidR="00B81491" w:rsidRDefault="00B81491">
      <w:pPr>
        <w:pStyle w:val="Body"/>
        <w:rPr>
          <w:ins w:id="663" w:author="Tony Firkins" w:date="2023-05-18T08:11:00Z"/>
          <w:rStyle w:val="Hyperlink1"/>
        </w:rPr>
      </w:pPr>
    </w:p>
    <w:p w14:paraId="52DCCBB1" w14:textId="77777777" w:rsidR="00B81491" w:rsidRDefault="007E6A76">
      <w:pPr>
        <w:pStyle w:val="Body"/>
        <w:rPr>
          <w:rStyle w:val="None"/>
          <w:rFonts w:ascii="Helvetica Neue" w:eastAsia="Helvetica Neue" w:hAnsi="Helvetica Neue" w:cs="Helvetica Neue"/>
          <w:b/>
          <w:bCs/>
          <w:shd w:val="clear" w:color="auto" w:fill="FFFFFF"/>
        </w:rPr>
      </w:pPr>
      <w:bookmarkStart w:id="664" w:name="_Toc127548350"/>
      <w:r>
        <w:rPr>
          <w:rStyle w:val="None"/>
          <w:rFonts w:ascii="Helvetica Neue" w:hAnsi="Helvetica Neue"/>
          <w:b/>
          <w:bCs/>
          <w:shd w:val="clear" w:color="auto" w:fill="FFFFFF"/>
          <w:lang w:val="en-US"/>
        </w:rPr>
        <w:t>Rights and Responsibilities</w:t>
      </w:r>
      <w:bookmarkEnd w:id="664"/>
    </w:p>
    <w:p w14:paraId="7B7F2701" w14:textId="30AB2162" w:rsidR="00B81491" w:rsidRDefault="007E6A76">
      <w:pPr>
        <w:pStyle w:val="Body"/>
        <w:rPr>
          <w:ins w:id="665" w:author="Tony Firkins" w:date="2023-05-18T08:11:00Z"/>
          <w:rStyle w:val="Hyperlink1"/>
        </w:rPr>
      </w:pPr>
      <w:r>
        <w:rPr>
          <w:rStyle w:val="None"/>
          <w:rFonts w:ascii="Helvetica Neue" w:hAnsi="Helvetica Neue"/>
          <w:b/>
          <w:bCs/>
          <w:shd w:val="clear" w:color="auto" w:fill="FFFFFF"/>
          <w:lang w:val="en-US"/>
        </w:rPr>
        <w:t>In RR406, insert a reference to the Land chapter,</w:t>
      </w:r>
      <w:del w:id="666" w:author="Tony Firkins" w:date="2023-05-18T08:11:00Z">
        <w:r w:rsidR="008A7EAF" w:rsidRPr="00B11C71">
          <w:rPr>
            <w:rFonts w:eastAsia="Times New Roman" w:cstheme="minorHAnsi"/>
            <w:color w:val="212529"/>
          </w:rPr>
          <w:delText> </w:delText>
        </w:r>
      </w:del>
      <w:ins w:id="667" w:author="Tony Firkins" w:date="2023-05-18T08:11:00Z">
        <w:r>
          <w:rPr>
            <w:rStyle w:val="None"/>
            <w:rFonts w:ascii="Helvetica Neue" w:hAnsi="Helvetica Neue"/>
            <w:b/>
            <w:bCs/>
            <w:shd w:val="clear" w:color="auto" w:fill="FFFFFF"/>
            <w:lang w:val="en-US"/>
          </w:rPr>
          <w:t xml:space="preserve"> </w:t>
        </w:r>
      </w:ins>
      <w:r>
        <w:rPr>
          <w:rStyle w:val="Hyperlink1"/>
          <w:lang w:val="en-US"/>
        </w:rPr>
        <w:t>so that it reads:</w:t>
      </w:r>
      <w:del w:id="668" w:author="Tony Firkins" w:date="2023-05-18T08:11:00Z">
        <w:r w:rsidR="008A7EAF" w:rsidRPr="00B11C71">
          <w:rPr>
            <w:rFonts w:eastAsia="Times New Roman" w:cstheme="minorHAnsi"/>
            <w:color w:val="212529"/>
          </w:rPr>
          <w:br/>
        </w:r>
      </w:del>
    </w:p>
    <w:p w14:paraId="58084C2B" w14:textId="302C6A7F" w:rsidR="00B81491" w:rsidRDefault="007E6A76">
      <w:pPr>
        <w:pStyle w:val="Body"/>
        <w:rPr>
          <w:rStyle w:val="Hyperlink1"/>
        </w:rPr>
      </w:pPr>
      <w:r>
        <w:rPr>
          <w:rStyle w:val="None"/>
          <w:rFonts w:ascii="Helvetica Neue" w:hAnsi="Helvetica Neue"/>
          <w:shd w:val="clear" w:color="auto" w:fill="FFFFFF"/>
          <w:lang w:val="en-US"/>
        </w:rPr>
        <w:t>“</w:t>
      </w:r>
      <w:proofErr w:type="gramStart"/>
      <w:r>
        <w:rPr>
          <w:rStyle w:val="None"/>
          <w:rFonts w:ascii="Helvetica Neue" w:hAnsi="Helvetica Neue"/>
          <w:b/>
          <w:bCs/>
          <w:shd w:val="clear" w:color="auto" w:fill="FFFFFF"/>
          <w:lang w:val="de-DE"/>
        </w:rPr>
        <w:t>RR406</w:t>
      </w:r>
      <w:del w:id="669" w:author="Tony Firkins" w:date="2023-05-18T08:11:00Z">
        <w:r w:rsidR="008A7EAF" w:rsidRPr="00B11C71">
          <w:rPr>
            <w:rFonts w:eastAsia="Times New Roman" w:cstheme="minorHAnsi"/>
            <w:color w:val="212529"/>
          </w:rPr>
          <w:delText> </w:delText>
        </w:r>
      </w:del>
      <w:ins w:id="670" w:author="Tony Firkins" w:date="2023-05-18T08:11:00Z">
        <w:r>
          <w:rPr>
            <w:rStyle w:val="Hyperlink1"/>
            <w:lang w:val="en-US"/>
          </w:rPr>
          <w:t xml:space="preserve"> </w:t>
        </w:r>
      </w:ins>
      <w:r>
        <w:rPr>
          <w:rStyle w:val="Hyperlink1"/>
          <w:lang w:val="en-US"/>
        </w:rPr>
        <w:t>The</w:t>
      </w:r>
      <w:proofErr w:type="gramEnd"/>
      <w:r>
        <w:rPr>
          <w:rStyle w:val="Hyperlink1"/>
          <w:lang w:val="en-US"/>
        </w:rPr>
        <w:t xml:space="preserve"> Green Party supports communities to put in place their own local constitutions, or Community Bills of Rights. The Green Party </w:t>
      </w:r>
      <w:proofErr w:type="spellStart"/>
      <w:r>
        <w:rPr>
          <w:rStyle w:val="Hyperlink1"/>
          <w:lang w:val="en-US"/>
        </w:rPr>
        <w:t>recognises</w:t>
      </w:r>
      <w:proofErr w:type="spellEnd"/>
      <w:r>
        <w:rPr>
          <w:rStyle w:val="Hyperlink1"/>
          <w:lang w:val="en-US"/>
        </w:rPr>
        <w:t>:</w:t>
      </w:r>
    </w:p>
    <w:p w14:paraId="515F02BC" w14:textId="77777777" w:rsidR="00B81491" w:rsidRDefault="007E6A76">
      <w:pPr>
        <w:pStyle w:val="Body"/>
        <w:numPr>
          <w:ilvl w:val="0"/>
          <w:numId w:val="34"/>
        </w:numPr>
        <w:rPr>
          <w:lang w:val="en-US"/>
        </w:rPr>
      </w:pPr>
      <w:r>
        <w:rPr>
          <w:rStyle w:val="Hyperlink1"/>
          <w:lang w:val="en-US"/>
        </w:rPr>
        <w:t xml:space="preserve">the right to local </w:t>
      </w:r>
      <w:proofErr w:type="spellStart"/>
      <w:r>
        <w:rPr>
          <w:rStyle w:val="Hyperlink1"/>
          <w:lang w:val="en-US"/>
        </w:rPr>
        <w:t>self government</w:t>
      </w:r>
      <w:proofErr w:type="spellEnd"/>
    </w:p>
    <w:p w14:paraId="44F8BC77" w14:textId="77777777" w:rsidR="00B81491" w:rsidRDefault="007E6A76">
      <w:pPr>
        <w:pStyle w:val="Body"/>
        <w:numPr>
          <w:ilvl w:val="0"/>
          <w:numId w:val="34"/>
        </w:numPr>
        <w:rPr>
          <w:lang w:val="en-US"/>
        </w:rPr>
      </w:pPr>
      <w:r>
        <w:rPr>
          <w:rStyle w:val="Hyperlink1"/>
          <w:lang w:val="en-US"/>
        </w:rPr>
        <w:t>the rights of nature to exist and to flourish, and</w:t>
      </w:r>
    </w:p>
    <w:p w14:paraId="1562F6BA" w14:textId="32FE55F7" w:rsidR="00B81491" w:rsidRDefault="007E6A76">
      <w:pPr>
        <w:pStyle w:val="Body"/>
        <w:numPr>
          <w:ilvl w:val="0"/>
          <w:numId w:val="34"/>
        </w:numPr>
        <w:rPr>
          <w:rFonts w:ascii="Helvetica Neue" w:hAnsi="Helvetica Neue" w:hint="eastAsia"/>
          <w:lang w:val="en-US"/>
        </w:rPr>
      </w:pPr>
      <w:proofErr w:type="gramStart"/>
      <w:r>
        <w:rPr>
          <w:rStyle w:val="None"/>
          <w:rFonts w:ascii="Helvetica Neue" w:hAnsi="Helvetica Neue"/>
          <w:shd w:val="clear" w:color="auto" w:fill="FFFFFF"/>
          <w:lang w:val="en-US"/>
        </w:rPr>
        <w:t>the</w:t>
      </w:r>
      <w:proofErr w:type="gramEnd"/>
      <w:r>
        <w:rPr>
          <w:rStyle w:val="None"/>
          <w:rFonts w:ascii="Helvetica Neue" w:hAnsi="Helvetica Neue"/>
          <w:shd w:val="clear" w:color="auto" w:fill="FFFFFF"/>
          <w:lang w:val="en-US"/>
        </w:rPr>
        <w:t xml:space="preserve"> community’s right to place legal limitations on corporate legal privileges, including the right to declare a company’s actions unlawful and prohibited, where that company proposes to carry out an activity in the community which would violate that community’s rights (See </w:t>
      </w:r>
      <w:del w:id="671" w:author="Tony Firkins" w:date="2023-05-18T08:11:00Z">
        <w:r w:rsidR="008A7EAF" w:rsidRPr="00B11C71">
          <w:rPr>
            <w:rFonts w:eastAsia="Times New Roman" w:cstheme="minorHAnsi"/>
            <w:color w:val="212529"/>
          </w:rPr>
          <w:delText>LD306</w:delText>
        </w:r>
      </w:del>
      <w:ins w:id="672" w:author="Tony Firkins" w:date="2023-05-18T08:11:00Z">
        <w:r>
          <w:rPr>
            <w:rStyle w:val="None"/>
            <w:rFonts w:ascii="Helvetica Neue" w:hAnsi="Helvetica Neue"/>
            <w:shd w:val="clear" w:color="auto" w:fill="FFFFFF"/>
            <w:lang w:val="en-US"/>
          </w:rPr>
          <w:t>LD30</w:t>
        </w:r>
        <w:r>
          <w:rPr>
            <w:rStyle w:val="None"/>
            <w:rFonts w:ascii="Helvetica Neue" w:hAnsi="Helvetica Neue"/>
            <w:shd w:val="clear" w:color="auto" w:fill="FFFFFF"/>
          </w:rPr>
          <w:t>4</w:t>
        </w:r>
      </w:ins>
      <w:r>
        <w:rPr>
          <w:rStyle w:val="None"/>
          <w:rFonts w:ascii="Helvetica Neue" w:hAnsi="Helvetica Neue"/>
          <w:shd w:val="clear" w:color="auto" w:fill="FFFFFF"/>
        </w:rPr>
        <w:t>).</w:t>
      </w:r>
      <w:r>
        <w:rPr>
          <w:rStyle w:val="None"/>
          <w:rFonts w:ascii="Helvetica Neue" w:hAnsi="Helvetica Neue"/>
          <w:shd w:val="clear" w:color="auto" w:fill="FFFFFF"/>
          <w:lang w:val="en-US"/>
        </w:rPr>
        <w:t>”</w:t>
      </w:r>
      <w:r>
        <w:rPr>
          <w:rStyle w:val="None"/>
          <w:rFonts w:ascii="Helvetica Neue" w:hAnsi="Helvetica Neue"/>
          <w:shd w:val="clear" w:color="auto" w:fill="FFFFFF"/>
        </w:rPr>
        <w:t>.</w:t>
      </w:r>
    </w:p>
    <w:p w14:paraId="109FFAB7" w14:textId="77777777" w:rsidR="00B81491" w:rsidRDefault="00B81491">
      <w:pPr>
        <w:pStyle w:val="Body"/>
        <w:rPr>
          <w:ins w:id="673" w:author="Tony Firkins" w:date="2023-05-18T08:11:00Z"/>
          <w:rStyle w:val="Hyperlink1"/>
        </w:rPr>
      </w:pPr>
    </w:p>
    <w:p w14:paraId="6461FA59" w14:textId="77777777" w:rsidR="00B81491" w:rsidRDefault="007E6A76">
      <w:pPr>
        <w:pStyle w:val="Body"/>
        <w:rPr>
          <w:rStyle w:val="None"/>
          <w:rFonts w:ascii="Helvetica Neue" w:eastAsia="Helvetica Neue" w:hAnsi="Helvetica Neue" w:cs="Helvetica Neue"/>
          <w:b/>
          <w:bCs/>
          <w:shd w:val="clear" w:color="auto" w:fill="FFFFFF"/>
        </w:rPr>
      </w:pPr>
      <w:bookmarkStart w:id="674" w:name="_Toc127548351"/>
      <w:proofErr w:type="spellStart"/>
      <w:r>
        <w:rPr>
          <w:rStyle w:val="None"/>
          <w:rFonts w:ascii="Helvetica Neue" w:hAnsi="Helvetica Neue"/>
          <w:b/>
          <w:bCs/>
          <w:shd w:val="clear" w:color="auto" w:fill="FFFFFF"/>
          <w:lang w:val="en-US"/>
        </w:rPr>
        <w:t>Workers</w:t>
      </w:r>
      <w:proofErr w:type="spellEnd"/>
      <w:r>
        <w:rPr>
          <w:rStyle w:val="None"/>
          <w:rFonts w:ascii="Helvetica Neue" w:hAnsi="Helvetica Neue"/>
          <w:b/>
          <w:bCs/>
          <w:shd w:val="clear" w:color="auto" w:fill="FFFFFF"/>
          <w:lang w:val="en-US"/>
        </w:rPr>
        <w:t xml:space="preserve"> Rights</w:t>
      </w:r>
      <w:bookmarkEnd w:id="674"/>
    </w:p>
    <w:p w14:paraId="1DCE0732" w14:textId="6234B7AD" w:rsidR="00B81491" w:rsidRDefault="007E6A76">
      <w:pPr>
        <w:pStyle w:val="Body"/>
        <w:rPr>
          <w:rStyle w:val="Hyperlink1"/>
        </w:rPr>
      </w:pPr>
      <w:r>
        <w:rPr>
          <w:rStyle w:val="None"/>
          <w:rFonts w:ascii="Helvetica Neue" w:hAnsi="Helvetica Neue"/>
          <w:b/>
          <w:bCs/>
          <w:shd w:val="clear" w:color="auto" w:fill="FFFFFF"/>
          <w:lang w:val="en-US"/>
        </w:rPr>
        <w:t>In WR203 insert a reference to the Land chapter,</w:t>
      </w:r>
      <w:del w:id="675" w:author="Tony Firkins" w:date="2023-05-18T08:11:00Z">
        <w:r w:rsidR="008A7EAF" w:rsidRPr="00B11C71">
          <w:rPr>
            <w:rFonts w:eastAsia="Times New Roman" w:cstheme="minorHAnsi"/>
            <w:color w:val="212529"/>
          </w:rPr>
          <w:delText> </w:delText>
        </w:r>
      </w:del>
      <w:ins w:id="676" w:author="Tony Firkins" w:date="2023-05-18T08:11:00Z">
        <w:r>
          <w:rPr>
            <w:rStyle w:val="None"/>
            <w:rFonts w:ascii="Helvetica Neue" w:hAnsi="Helvetica Neue"/>
            <w:b/>
            <w:bCs/>
            <w:shd w:val="clear" w:color="auto" w:fill="FFFFFF"/>
            <w:lang w:val="en-US"/>
          </w:rPr>
          <w:t xml:space="preserve"> </w:t>
        </w:r>
      </w:ins>
      <w:r>
        <w:rPr>
          <w:rStyle w:val="Hyperlink1"/>
          <w:lang w:val="en-US"/>
        </w:rPr>
        <w:t xml:space="preserve">so that it reads, </w:t>
      </w:r>
      <w:r>
        <w:rPr>
          <w:rStyle w:val="None"/>
          <w:rFonts w:ascii="Helvetica Neue" w:hAnsi="Helvetica Neue"/>
          <w:shd w:val="clear" w:color="auto" w:fill="FFFFFF"/>
          <w:lang w:val="en-US"/>
        </w:rPr>
        <w:t>“</w:t>
      </w:r>
      <w:r>
        <w:rPr>
          <w:rStyle w:val="Hyperlink1"/>
          <w:lang w:val="en-US"/>
        </w:rPr>
        <w:t>Workplace democracy will help us to attain these long-term aims. However, it must go hand in hand with other reforms that deal with discrimination, the power of the state, the ownership of land (See LD200) and the control of information. All these influence our ability to control our working lives, which in turn affects an individual's ability to care for the planet.</w:t>
      </w:r>
      <w:proofErr w:type="gramStart"/>
      <w:r>
        <w:rPr>
          <w:rStyle w:val="None"/>
          <w:rFonts w:ascii="Helvetica Neue" w:hAnsi="Helvetica Neue"/>
          <w:shd w:val="clear" w:color="auto" w:fill="FFFFFF"/>
          <w:lang w:val="en-US"/>
        </w:rPr>
        <w:t>”</w:t>
      </w:r>
      <w:r>
        <w:rPr>
          <w:rStyle w:val="Hyperlink1"/>
        </w:rPr>
        <w:t>.</w:t>
      </w:r>
      <w:proofErr w:type="gramEnd"/>
    </w:p>
    <w:p w14:paraId="03F6BAFF" w14:textId="77777777" w:rsidR="00B81491" w:rsidRDefault="00B81491">
      <w:pPr>
        <w:pStyle w:val="Body"/>
        <w:rPr>
          <w:ins w:id="677" w:author="Tony Firkins" w:date="2023-05-18T08:11:00Z"/>
          <w:rStyle w:val="Hyperlink1"/>
        </w:rPr>
      </w:pPr>
    </w:p>
    <w:p w14:paraId="2B707419" w14:textId="77777777" w:rsidR="00B81491" w:rsidRDefault="007E6A76">
      <w:pPr>
        <w:pStyle w:val="Body"/>
        <w:rPr>
          <w:rStyle w:val="Hyperlink1"/>
        </w:rPr>
      </w:pPr>
      <w:r>
        <w:rPr>
          <w:rStyle w:val="Hyperlink1"/>
          <w:lang w:val="en-US"/>
        </w:rPr>
        <w:t>No changes are proposed in this Voting Paper to the Records on Policy Statements or the 2019 General Election Manifesto.</w:t>
      </w:r>
    </w:p>
    <w:p w14:paraId="1422A40C" w14:textId="77777777" w:rsidR="00B81491" w:rsidRDefault="00B81491">
      <w:pPr>
        <w:pStyle w:val="Body"/>
      </w:pPr>
      <w:bookmarkStart w:id="678" w:name="_Toc127548352"/>
      <w:bookmarkEnd w:id="678"/>
    </w:p>
    <w:sectPr w:rsidR="00B81491">
      <w:headerReference w:type="default" r:id="rId10"/>
      <w:footerReference w:type="default" r:id="rId1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8" w:author="Tony Firkins" w:date="2023-05-18T08:12:00Z" w:initials="TF">
    <w:p w14:paraId="534A3F25" w14:textId="229E8A3E" w:rsidR="005F377E" w:rsidRDefault="005F377E">
      <w:pPr>
        <w:pStyle w:val="CommentText"/>
      </w:pPr>
      <w:r>
        <w:rPr>
          <w:rStyle w:val="CommentReference"/>
        </w:rPr>
        <w:annotationRef/>
      </w:r>
      <w:r>
        <w:t>More than minor?</w:t>
      </w:r>
    </w:p>
  </w:comment>
  <w:comment w:id="101" w:author="Tony Firkins" w:date="2023-05-18T08:13:00Z" w:initials="TF">
    <w:p w14:paraId="372A3CC6" w14:textId="0DDB7C65" w:rsidR="005F377E" w:rsidRDefault="005F377E">
      <w:pPr>
        <w:pStyle w:val="CommentText"/>
      </w:pPr>
      <w:r>
        <w:rPr>
          <w:rStyle w:val="CommentReference"/>
        </w:rPr>
        <w:annotationRef/>
      </w:r>
      <w:r>
        <w:t>More than minor?</w:t>
      </w:r>
    </w:p>
  </w:comment>
  <w:comment w:id="306" w:author="Tony Firkins" w:date="2023-05-18T08:24:00Z" w:initials="TF">
    <w:p w14:paraId="7F9DA503" w14:textId="54D2A4F6" w:rsidR="005F377E" w:rsidRDefault="005F377E">
      <w:pPr>
        <w:pStyle w:val="CommentText"/>
      </w:pPr>
      <w:r>
        <w:rPr>
          <w:rStyle w:val="CommentReference"/>
        </w:rPr>
        <w:annotationRef/>
      </w:r>
      <w:r>
        <w:t>This was removed by amendment.</w:t>
      </w:r>
      <w:bookmarkStart w:id="309" w:name="_GoBack"/>
      <w:bookmarkEnd w:id="309"/>
    </w:p>
  </w:comment>
  <w:comment w:id="375" w:author="Tony Firkins" w:date="2023-05-18T08:14:00Z" w:initials="TF">
    <w:p w14:paraId="383FF114" w14:textId="4A62AB4F" w:rsidR="005F377E" w:rsidRDefault="005F377E">
      <w:pPr>
        <w:pStyle w:val="CommentText"/>
      </w:pPr>
      <w:r>
        <w:rPr>
          <w:rStyle w:val="CommentReference"/>
        </w:rPr>
        <w:annotationRef/>
      </w:r>
      <w:r>
        <w:t>More than minor?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8133D7" w14:textId="77777777" w:rsidR="00814212" w:rsidRDefault="00814212">
      <w:r>
        <w:separator/>
      </w:r>
    </w:p>
  </w:endnote>
  <w:endnote w:type="continuationSeparator" w:id="0">
    <w:p w14:paraId="3E429831" w14:textId="77777777" w:rsidR="00814212" w:rsidRDefault="00814212">
      <w:r>
        <w:continuationSeparator/>
      </w:r>
    </w:p>
  </w:endnote>
  <w:endnote w:type="continuationNotice" w:id="1">
    <w:p w14:paraId="641797B3" w14:textId="77777777" w:rsidR="00814212" w:rsidRDefault="008142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DelRangeStart w:id="679" w:author="Tony Firkins" w:date="2023-05-18T08:11:00Z"/>
  <w:sdt>
    <w:sdtPr>
      <w:id w:val="456154596"/>
      <w:docPartObj>
        <w:docPartGallery w:val="Page Numbers (Bottom of Page)"/>
        <w:docPartUnique/>
      </w:docPartObj>
    </w:sdtPr>
    <w:sdtEndPr>
      <w:rPr>
        <w:noProof/>
      </w:rPr>
    </w:sdtEndPr>
    <w:sdtContent>
      <w:customXmlDelRangeEnd w:id="679"/>
      <w:p w14:paraId="4DD237C0" w14:textId="77777777" w:rsidR="005F377E" w:rsidRDefault="005F377E">
        <w:pPr>
          <w:pStyle w:val="Footer"/>
          <w:rPr>
            <w:del w:id="680" w:author="Tony Firkins" w:date="2023-05-18T08:11:00Z"/>
          </w:rPr>
        </w:pPr>
        <w:del w:id="681" w:author="Tony Firkins" w:date="2023-05-18T08:11:00Z">
          <w:r>
            <w:fldChar w:fldCharType="begin"/>
          </w:r>
          <w:r>
            <w:delInstrText xml:space="preserve"> PAGE   \* MERGEFORMAT </w:delInstrText>
          </w:r>
          <w:r>
            <w:fldChar w:fldCharType="separate"/>
          </w:r>
          <w:r>
            <w:rPr>
              <w:noProof/>
            </w:rPr>
            <w:delText>15</w:delText>
          </w:r>
          <w:r>
            <w:rPr>
              <w:noProof/>
            </w:rPr>
            <w:fldChar w:fldCharType="end"/>
          </w:r>
        </w:del>
      </w:p>
      <w:customXmlDelRangeStart w:id="682" w:author="Tony Firkins" w:date="2023-05-18T08:11:00Z"/>
    </w:sdtContent>
  </w:sdt>
  <w:customXmlDelRangeEnd w:id="682"/>
  <w:p w14:paraId="14B19C2A" w14:textId="77777777" w:rsidR="005F377E" w:rsidRDefault="005F377E">
    <w:pPr>
      <w:rPr>
        <w:del w:id="683" w:author="Tony Firkins" w:date="2023-05-18T08:11:00Z"/>
      </w:rPr>
    </w:pPr>
  </w:p>
  <w:p w14:paraId="5DFF48E4" w14:textId="690A5E58" w:rsidR="005F377E" w:rsidRDefault="005F377E">
    <w:pPr>
      <w:pStyle w:val="Body"/>
      <w:jc w:val="right"/>
    </w:pPr>
    <w:ins w:id="684" w:author="Tony Firkins" w:date="2023-05-18T08:11:00Z">
      <w:r>
        <w:rPr>
          <w:rFonts w:ascii="Helvetica Neue" w:hAnsi="Helvetica Neue"/>
          <w:shd w:val="clear" w:color="auto" w:fill="FFFFFF"/>
        </w:rPr>
        <w:fldChar w:fldCharType="begin"/>
      </w:r>
      <w:r>
        <w:rPr>
          <w:rFonts w:ascii="Helvetica Neue" w:hAnsi="Helvetica Neue"/>
          <w:shd w:val="clear" w:color="auto" w:fill="FFFFFF"/>
        </w:rPr>
        <w:instrText xml:space="preserve"> PAGE </w:instrText>
      </w:r>
      <w:r>
        <w:rPr>
          <w:rFonts w:ascii="Helvetica Neue" w:hAnsi="Helvetica Neue"/>
          <w:shd w:val="clear" w:color="auto" w:fill="FFFFFF"/>
        </w:rPr>
        <w:fldChar w:fldCharType="separate"/>
      </w:r>
    </w:ins>
    <w:r w:rsidR="000E5590">
      <w:rPr>
        <w:rFonts w:ascii="Helvetica Neue" w:hAnsi="Helvetica Neue" w:hint="eastAsia"/>
        <w:noProof/>
        <w:shd w:val="clear" w:color="auto" w:fill="FFFFFF"/>
      </w:rPr>
      <w:t>10</w:t>
    </w:r>
    <w:ins w:id="685" w:author="Tony Firkins" w:date="2023-05-18T08:11:00Z">
      <w:r>
        <w:rPr>
          <w:rFonts w:ascii="Helvetica Neue" w:hAnsi="Helvetica Neue"/>
          <w:shd w:val="clear" w:color="auto" w:fill="FFFFFF"/>
        </w:rPr>
        <w:fldChar w:fldCharType="end"/>
      </w:r>
    </w:in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4EF0AC" w14:textId="77777777" w:rsidR="00814212" w:rsidRDefault="00814212">
      <w:r>
        <w:separator/>
      </w:r>
    </w:p>
  </w:footnote>
  <w:footnote w:type="continuationSeparator" w:id="0">
    <w:p w14:paraId="16D4DD44" w14:textId="77777777" w:rsidR="00814212" w:rsidRDefault="00814212">
      <w:r>
        <w:continuationSeparator/>
      </w:r>
    </w:p>
  </w:footnote>
  <w:footnote w:type="continuationNotice" w:id="1">
    <w:p w14:paraId="4EFFF576" w14:textId="77777777" w:rsidR="00814212" w:rsidRDefault="0081421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C2658" w14:textId="77777777" w:rsidR="005F377E" w:rsidRDefault="005F377E">
    <w:pPr>
      <w:pStyle w:val="HeaderFoote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D42BC"/>
    <w:multiLevelType w:val="hybridMultilevel"/>
    <w:tmpl w:val="DD5EF076"/>
    <w:styleLink w:val="ImportedStyle20"/>
    <w:lvl w:ilvl="0" w:tplc="7E64281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1" w:tplc="93FA4982">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19A0F1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67261E6">
      <w:start w:val="1"/>
      <w:numFmt w:val="bullet"/>
      <w:lvlText w:val="●"/>
      <w:lvlJc w:val="left"/>
      <w:pPr>
        <w:ind w:left="288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4" w:tplc="1D64F0F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D02861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B7847C2">
      <w:start w:val="1"/>
      <w:numFmt w:val="bullet"/>
      <w:lvlText w:val="●"/>
      <w:lvlJc w:val="left"/>
      <w:pPr>
        <w:ind w:left="50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7" w:tplc="3B2EE70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2E6813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4A144EE"/>
    <w:multiLevelType w:val="hybridMultilevel"/>
    <w:tmpl w:val="22C42E2E"/>
    <w:numStyleLink w:val="ImportedStyle7"/>
  </w:abstractNum>
  <w:abstractNum w:abstractNumId="2">
    <w:nsid w:val="056A5789"/>
    <w:multiLevelType w:val="hybridMultilevel"/>
    <w:tmpl w:val="D57C7934"/>
    <w:styleLink w:val="ImportedStyle60"/>
    <w:lvl w:ilvl="0" w:tplc="5A5CCD6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1" w:tplc="BE8A2832">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40016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ABE583A">
      <w:start w:val="1"/>
      <w:numFmt w:val="bullet"/>
      <w:lvlText w:val="●"/>
      <w:lvlJc w:val="left"/>
      <w:pPr>
        <w:ind w:left="288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4" w:tplc="44C8279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CECFB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5024350">
      <w:start w:val="1"/>
      <w:numFmt w:val="bullet"/>
      <w:lvlText w:val="●"/>
      <w:lvlJc w:val="left"/>
      <w:pPr>
        <w:ind w:left="50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7" w:tplc="CAC8DA1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DEC66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069F4050"/>
    <w:multiLevelType w:val="hybridMultilevel"/>
    <w:tmpl w:val="074AFC86"/>
    <w:numStyleLink w:val="ImportedStyle4"/>
  </w:abstractNum>
  <w:abstractNum w:abstractNumId="4">
    <w:nsid w:val="0D760F51"/>
    <w:multiLevelType w:val="hybridMultilevel"/>
    <w:tmpl w:val="7228C20C"/>
    <w:styleLink w:val="ImportedStyle8"/>
    <w:lvl w:ilvl="0" w:tplc="D5022B7E">
      <w:start w:val="1"/>
      <w:numFmt w:val="bullet"/>
      <w:lvlText w:val="●"/>
      <w:lvlJc w:val="left"/>
      <w:pPr>
        <w:ind w:left="110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plc="D8FE215C">
      <w:start w:val="1"/>
      <w:numFmt w:val="bullet"/>
      <w:lvlText w:val="○"/>
      <w:lvlJc w:val="left"/>
      <w:pPr>
        <w:ind w:left="18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2" w:tplc="29C02C6C">
      <w:start w:val="1"/>
      <w:numFmt w:val="bullet"/>
      <w:lvlText w:val="■"/>
      <w:lvlJc w:val="left"/>
      <w:pPr>
        <w:ind w:left="25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3" w:tplc="7E2CF6C4">
      <w:start w:val="1"/>
      <w:numFmt w:val="bullet"/>
      <w:lvlText w:val="●"/>
      <w:lvlJc w:val="left"/>
      <w:pPr>
        <w:ind w:left="326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4" w:tplc="791CB7DE">
      <w:start w:val="1"/>
      <w:numFmt w:val="bullet"/>
      <w:lvlText w:val="○"/>
      <w:lvlJc w:val="left"/>
      <w:pPr>
        <w:ind w:left="39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5" w:tplc="5210BDB6">
      <w:start w:val="1"/>
      <w:numFmt w:val="bullet"/>
      <w:lvlText w:val="■"/>
      <w:lvlJc w:val="left"/>
      <w:pPr>
        <w:ind w:left="47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6" w:tplc="7D9AF742">
      <w:start w:val="1"/>
      <w:numFmt w:val="bullet"/>
      <w:lvlText w:val="●"/>
      <w:lvlJc w:val="left"/>
      <w:pPr>
        <w:ind w:left="542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7" w:tplc="498E5558">
      <w:start w:val="1"/>
      <w:numFmt w:val="bullet"/>
      <w:lvlText w:val="○"/>
      <w:lvlJc w:val="left"/>
      <w:pPr>
        <w:ind w:left="61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8" w:tplc="A80E9C48">
      <w:start w:val="1"/>
      <w:numFmt w:val="bullet"/>
      <w:lvlText w:val="■"/>
      <w:lvlJc w:val="left"/>
      <w:pPr>
        <w:ind w:left="68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abstractNum>
  <w:abstractNum w:abstractNumId="5">
    <w:nsid w:val="0DB45CC3"/>
    <w:multiLevelType w:val="hybridMultilevel"/>
    <w:tmpl w:val="C7EE7922"/>
    <w:styleLink w:val="ImportedStyle9"/>
    <w:lvl w:ilvl="0" w:tplc="80E8C318">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C928E2C">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1281D6A">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17E58C6">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E5AF56E">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60C50C">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D3064BC0">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542DE5C">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9C26DC8">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0DD96038"/>
    <w:multiLevelType w:val="hybridMultilevel"/>
    <w:tmpl w:val="22C42E2E"/>
    <w:styleLink w:val="ImportedStyle7"/>
    <w:lvl w:ilvl="0" w:tplc="01A2F336">
      <w:start w:val="1"/>
      <w:numFmt w:val="bullet"/>
      <w:lvlText w:val="●"/>
      <w:lvlJc w:val="left"/>
      <w:pPr>
        <w:ind w:left="110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plc="E5429A56">
      <w:start w:val="1"/>
      <w:numFmt w:val="bullet"/>
      <w:lvlText w:val="○"/>
      <w:lvlJc w:val="left"/>
      <w:pPr>
        <w:ind w:left="18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EE2616E">
      <w:start w:val="1"/>
      <w:numFmt w:val="bullet"/>
      <w:lvlText w:val="■"/>
      <w:lvlJc w:val="left"/>
      <w:pPr>
        <w:ind w:left="25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83ECFAE">
      <w:start w:val="1"/>
      <w:numFmt w:val="bullet"/>
      <w:lvlText w:val="●"/>
      <w:lvlJc w:val="left"/>
      <w:pPr>
        <w:ind w:left="326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plc="0264FD62">
      <w:start w:val="1"/>
      <w:numFmt w:val="bullet"/>
      <w:lvlText w:val="○"/>
      <w:lvlJc w:val="left"/>
      <w:pPr>
        <w:ind w:left="39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11ACD2C">
      <w:start w:val="1"/>
      <w:numFmt w:val="bullet"/>
      <w:lvlText w:val="■"/>
      <w:lvlJc w:val="left"/>
      <w:pPr>
        <w:ind w:left="47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8F8DCA6">
      <w:start w:val="1"/>
      <w:numFmt w:val="bullet"/>
      <w:lvlText w:val="●"/>
      <w:lvlJc w:val="left"/>
      <w:pPr>
        <w:ind w:left="542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plc="455E7D7E">
      <w:start w:val="1"/>
      <w:numFmt w:val="bullet"/>
      <w:lvlText w:val="○"/>
      <w:lvlJc w:val="left"/>
      <w:pPr>
        <w:ind w:left="61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E181386">
      <w:start w:val="1"/>
      <w:numFmt w:val="bullet"/>
      <w:lvlText w:val="■"/>
      <w:lvlJc w:val="left"/>
      <w:pPr>
        <w:ind w:left="68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18827096"/>
    <w:multiLevelType w:val="hybridMultilevel"/>
    <w:tmpl w:val="17D0021C"/>
    <w:styleLink w:val="ImportedStyle3"/>
    <w:lvl w:ilvl="0" w:tplc="57C4598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1" w:tplc="4CFCB5CA">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6ACBFC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6AAAE4C">
      <w:start w:val="1"/>
      <w:numFmt w:val="bullet"/>
      <w:lvlText w:val="●"/>
      <w:lvlJc w:val="left"/>
      <w:pPr>
        <w:ind w:left="288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4" w:tplc="104EDBE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848E7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7306486">
      <w:start w:val="1"/>
      <w:numFmt w:val="bullet"/>
      <w:lvlText w:val="●"/>
      <w:lvlJc w:val="left"/>
      <w:pPr>
        <w:ind w:left="50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7" w:tplc="CBA4FB4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56CE23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1A4802C2"/>
    <w:multiLevelType w:val="hybridMultilevel"/>
    <w:tmpl w:val="C7EE7922"/>
    <w:numStyleLink w:val="ImportedStyle9"/>
  </w:abstractNum>
  <w:abstractNum w:abstractNumId="9">
    <w:nsid w:val="1CB17358"/>
    <w:multiLevelType w:val="hybridMultilevel"/>
    <w:tmpl w:val="824E702A"/>
    <w:numStyleLink w:val="ImportedStyle80"/>
  </w:abstractNum>
  <w:abstractNum w:abstractNumId="10">
    <w:nsid w:val="1F7A3B36"/>
    <w:multiLevelType w:val="hybridMultilevel"/>
    <w:tmpl w:val="7A12A99C"/>
    <w:styleLink w:val="ImportedStyle2"/>
    <w:lvl w:ilvl="0" w:tplc="2F0C35D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1" w:tplc="79AC4C12">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4B60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3D42F6E">
      <w:start w:val="1"/>
      <w:numFmt w:val="bullet"/>
      <w:lvlText w:val="●"/>
      <w:lvlJc w:val="left"/>
      <w:pPr>
        <w:ind w:left="288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4" w:tplc="04CC4EF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1B853C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6FC4B76">
      <w:start w:val="1"/>
      <w:numFmt w:val="bullet"/>
      <w:lvlText w:val="●"/>
      <w:lvlJc w:val="left"/>
      <w:pPr>
        <w:ind w:left="50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7" w:tplc="5546B07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630A3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227755C8"/>
    <w:multiLevelType w:val="hybridMultilevel"/>
    <w:tmpl w:val="2FCAA658"/>
    <w:numStyleLink w:val="ImportedStyle1"/>
  </w:abstractNum>
  <w:abstractNum w:abstractNumId="12">
    <w:nsid w:val="25590A9B"/>
    <w:multiLevelType w:val="hybridMultilevel"/>
    <w:tmpl w:val="3146B3B0"/>
    <w:styleLink w:val="ImportedStyle30"/>
    <w:lvl w:ilvl="0" w:tplc="E68626D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1" w:tplc="20F82BCC">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286B36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162390E">
      <w:start w:val="1"/>
      <w:numFmt w:val="bullet"/>
      <w:lvlText w:val="●"/>
      <w:lvlJc w:val="left"/>
      <w:pPr>
        <w:ind w:left="288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4" w:tplc="1A3A782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6826E6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FB60722">
      <w:start w:val="1"/>
      <w:numFmt w:val="bullet"/>
      <w:lvlText w:val="●"/>
      <w:lvlJc w:val="left"/>
      <w:pPr>
        <w:ind w:left="50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7" w:tplc="02F6E79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05C89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2DB40640"/>
    <w:multiLevelType w:val="hybridMultilevel"/>
    <w:tmpl w:val="074AFC86"/>
    <w:styleLink w:val="ImportedStyle4"/>
    <w:lvl w:ilvl="0" w:tplc="657CC2E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1" w:tplc="3D0A05D0">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42667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ACCFB48">
      <w:start w:val="1"/>
      <w:numFmt w:val="bullet"/>
      <w:lvlText w:val="●"/>
      <w:lvlJc w:val="left"/>
      <w:pPr>
        <w:ind w:left="288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4" w:tplc="B5B8DB3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A2CABC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85C41BC">
      <w:start w:val="1"/>
      <w:numFmt w:val="bullet"/>
      <w:lvlText w:val="●"/>
      <w:lvlJc w:val="left"/>
      <w:pPr>
        <w:ind w:left="50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7" w:tplc="570A9C4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1A2C7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nsid w:val="35B04E79"/>
    <w:multiLevelType w:val="hybridMultilevel"/>
    <w:tmpl w:val="3146B3B0"/>
    <w:numStyleLink w:val="ImportedStyle30"/>
  </w:abstractNum>
  <w:abstractNum w:abstractNumId="15">
    <w:nsid w:val="36092381"/>
    <w:multiLevelType w:val="hybridMultilevel"/>
    <w:tmpl w:val="7228C20C"/>
    <w:numStyleLink w:val="ImportedStyle8"/>
  </w:abstractNum>
  <w:abstractNum w:abstractNumId="16">
    <w:nsid w:val="3BD353B9"/>
    <w:multiLevelType w:val="hybridMultilevel"/>
    <w:tmpl w:val="87E26902"/>
    <w:numStyleLink w:val="ImportedStyle6"/>
  </w:abstractNum>
  <w:abstractNum w:abstractNumId="17">
    <w:nsid w:val="3EFB6C0B"/>
    <w:multiLevelType w:val="hybridMultilevel"/>
    <w:tmpl w:val="EBE0824C"/>
    <w:numStyleLink w:val="ImportedStyle5"/>
  </w:abstractNum>
  <w:abstractNum w:abstractNumId="18">
    <w:nsid w:val="43130164"/>
    <w:multiLevelType w:val="hybridMultilevel"/>
    <w:tmpl w:val="EBE0824C"/>
    <w:styleLink w:val="ImportedStyle5"/>
    <w:lvl w:ilvl="0" w:tplc="2A06A890">
      <w:start w:val="1"/>
      <w:numFmt w:val="bullet"/>
      <w:lvlText w:val="●"/>
      <w:lvlJc w:val="left"/>
      <w:pPr>
        <w:ind w:left="110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plc="171E4414">
      <w:start w:val="1"/>
      <w:numFmt w:val="bullet"/>
      <w:lvlText w:val="○"/>
      <w:lvlJc w:val="left"/>
      <w:pPr>
        <w:ind w:left="18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2AEEC24">
      <w:start w:val="1"/>
      <w:numFmt w:val="bullet"/>
      <w:lvlText w:val="■"/>
      <w:lvlJc w:val="left"/>
      <w:pPr>
        <w:ind w:left="25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6625AA0">
      <w:start w:val="1"/>
      <w:numFmt w:val="bullet"/>
      <w:lvlText w:val="●"/>
      <w:lvlJc w:val="left"/>
      <w:pPr>
        <w:ind w:left="326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plc="164E0C22">
      <w:start w:val="1"/>
      <w:numFmt w:val="bullet"/>
      <w:lvlText w:val="○"/>
      <w:lvlJc w:val="left"/>
      <w:pPr>
        <w:ind w:left="39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6124698">
      <w:start w:val="1"/>
      <w:numFmt w:val="bullet"/>
      <w:lvlText w:val="■"/>
      <w:lvlJc w:val="left"/>
      <w:pPr>
        <w:ind w:left="47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7809474">
      <w:start w:val="1"/>
      <w:numFmt w:val="bullet"/>
      <w:lvlText w:val="●"/>
      <w:lvlJc w:val="left"/>
      <w:pPr>
        <w:ind w:left="542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plc="9B92AB6A">
      <w:start w:val="1"/>
      <w:numFmt w:val="bullet"/>
      <w:lvlText w:val="○"/>
      <w:lvlJc w:val="left"/>
      <w:pPr>
        <w:ind w:left="61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B8EF162">
      <w:start w:val="1"/>
      <w:numFmt w:val="bullet"/>
      <w:lvlText w:val="■"/>
      <w:lvlJc w:val="left"/>
      <w:pPr>
        <w:ind w:left="68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nsid w:val="4368365D"/>
    <w:multiLevelType w:val="hybridMultilevel"/>
    <w:tmpl w:val="87E26902"/>
    <w:styleLink w:val="ImportedStyle6"/>
    <w:lvl w:ilvl="0" w:tplc="F626CC0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7BA3DD6">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EF49C88">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EF000F0">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9405492">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9148C22">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5D2CC32">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2F4E60C">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9A0504E">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nsid w:val="4DB150D4"/>
    <w:multiLevelType w:val="hybridMultilevel"/>
    <w:tmpl w:val="50705A08"/>
    <w:styleLink w:val="ImportedStyle50"/>
    <w:lvl w:ilvl="0" w:tplc="40685F2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1" w:tplc="4962BD2C">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77234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D0851AA">
      <w:start w:val="1"/>
      <w:numFmt w:val="bullet"/>
      <w:lvlText w:val="●"/>
      <w:lvlJc w:val="left"/>
      <w:pPr>
        <w:ind w:left="288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4" w:tplc="635C1B1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0385B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5BEB220">
      <w:start w:val="1"/>
      <w:numFmt w:val="bullet"/>
      <w:lvlText w:val="●"/>
      <w:lvlJc w:val="left"/>
      <w:pPr>
        <w:ind w:left="50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7" w:tplc="1BBAFF6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0D29C1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nsid w:val="55C41577"/>
    <w:multiLevelType w:val="hybridMultilevel"/>
    <w:tmpl w:val="7FCE775C"/>
    <w:numStyleLink w:val="ImportedStyle70"/>
  </w:abstractNum>
  <w:abstractNum w:abstractNumId="22">
    <w:nsid w:val="597F3494"/>
    <w:multiLevelType w:val="hybridMultilevel"/>
    <w:tmpl w:val="073CEAAA"/>
    <w:numStyleLink w:val="ImportedStyle10"/>
  </w:abstractNum>
  <w:abstractNum w:abstractNumId="23">
    <w:nsid w:val="5E8C6BA5"/>
    <w:multiLevelType w:val="hybridMultilevel"/>
    <w:tmpl w:val="033EB9DE"/>
    <w:numStyleLink w:val="ImportedStyle40"/>
  </w:abstractNum>
  <w:abstractNum w:abstractNumId="24">
    <w:nsid w:val="62772BFF"/>
    <w:multiLevelType w:val="hybridMultilevel"/>
    <w:tmpl w:val="073CEAAA"/>
    <w:styleLink w:val="ImportedStyle10"/>
    <w:lvl w:ilvl="0" w:tplc="217AB13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1" w:tplc="DC8A159E">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472458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FC26230">
      <w:start w:val="1"/>
      <w:numFmt w:val="bullet"/>
      <w:lvlText w:val="●"/>
      <w:lvlJc w:val="left"/>
      <w:pPr>
        <w:ind w:left="288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4" w:tplc="30B2A2C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2228D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3BEA8AA">
      <w:start w:val="1"/>
      <w:numFmt w:val="bullet"/>
      <w:lvlText w:val="●"/>
      <w:lvlJc w:val="left"/>
      <w:pPr>
        <w:ind w:left="50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7" w:tplc="039EFEB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582C32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nsid w:val="66325775"/>
    <w:multiLevelType w:val="hybridMultilevel"/>
    <w:tmpl w:val="17D0021C"/>
    <w:numStyleLink w:val="ImportedStyle3"/>
  </w:abstractNum>
  <w:abstractNum w:abstractNumId="26">
    <w:nsid w:val="671A210E"/>
    <w:multiLevelType w:val="hybridMultilevel"/>
    <w:tmpl w:val="7FCE775C"/>
    <w:styleLink w:val="ImportedStyle70"/>
    <w:lvl w:ilvl="0" w:tplc="64A0C08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1" w:tplc="83F83D48">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116F61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C0C389E">
      <w:start w:val="1"/>
      <w:numFmt w:val="bullet"/>
      <w:lvlText w:val="●"/>
      <w:lvlJc w:val="left"/>
      <w:pPr>
        <w:ind w:left="288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4" w:tplc="6630BD0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CEF05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CA632B0">
      <w:start w:val="1"/>
      <w:numFmt w:val="bullet"/>
      <w:lvlText w:val="●"/>
      <w:lvlJc w:val="left"/>
      <w:pPr>
        <w:ind w:left="50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7" w:tplc="16DA185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314E6C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nsid w:val="684A3EE0"/>
    <w:multiLevelType w:val="hybridMultilevel"/>
    <w:tmpl w:val="50705A08"/>
    <w:numStyleLink w:val="ImportedStyle50"/>
  </w:abstractNum>
  <w:abstractNum w:abstractNumId="28">
    <w:nsid w:val="6A186F89"/>
    <w:multiLevelType w:val="hybridMultilevel"/>
    <w:tmpl w:val="2FCAA658"/>
    <w:styleLink w:val="ImportedStyle1"/>
    <w:lvl w:ilvl="0" w:tplc="07FEFA6E">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color w:val="222222"/>
        <w:spacing w:val="0"/>
        <w:w w:val="100"/>
        <w:kern w:val="0"/>
        <w:position w:val="0"/>
        <w:sz w:val="22"/>
        <w:szCs w:val="22"/>
        <w:highlight w:val="none"/>
        <w:vertAlign w:val="baseline"/>
      </w:rPr>
    </w:lvl>
    <w:lvl w:ilvl="1" w:tplc="04602970">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color w:val="222222"/>
        <w:spacing w:val="0"/>
        <w:w w:val="100"/>
        <w:kern w:val="0"/>
        <w:position w:val="0"/>
        <w:highlight w:val="none"/>
        <w:vertAlign w:val="baseline"/>
      </w:rPr>
    </w:lvl>
    <w:lvl w:ilvl="2" w:tplc="11DC7028">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color w:val="222222"/>
        <w:spacing w:val="0"/>
        <w:w w:val="100"/>
        <w:kern w:val="0"/>
        <w:position w:val="0"/>
        <w:highlight w:val="none"/>
        <w:vertAlign w:val="baseline"/>
      </w:rPr>
    </w:lvl>
    <w:lvl w:ilvl="3" w:tplc="3D76418A">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color w:val="222222"/>
        <w:spacing w:val="0"/>
        <w:w w:val="100"/>
        <w:kern w:val="0"/>
        <w:position w:val="0"/>
        <w:highlight w:val="none"/>
        <w:vertAlign w:val="baseline"/>
      </w:rPr>
    </w:lvl>
    <w:lvl w:ilvl="4" w:tplc="C532B1BA">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color w:val="222222"/>
        <w:spacing w:val="0"/>
        <w:w w:val="100"/>
        <w:kern w:val="0"/>
        <w:position w:val="0"/>
        <w:highlight w:val="none"/>
        <w:vertAlign w:val="baseline"/>
      </w:rPr>
    </w:lvl>
    <w:lvl w:ilvl="5" w:tplc="D4F2EB44">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color w:val="222222"/>
        <w:spacing w:val="0"/>
        <w:w w:val="100"/>
        <w:kern w:val="0"/>
        <w:position w:val="0"/>
        <w:highlight w:val="none"/>
        <w:vertAlign w:val="baseline"/>
      </w:rPr>
    </w:lvl>
    <w:lvl w:ilvl="6" w:tplc="3A8A3318">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color w:val="222222"/>
        <w:spacing w:val="0"/>
        <w:w w:val="100"/>
        <w:kern w:val="0"/>
        <w:position w:val="0"/>
        <w:highlight w:val="none"/>
        <w:vertAlign w:val="baseline"/>
      </w:rPr>
    </w:lvl>
    <w:lvl w:ilvl="7" w:tplc="896093A4">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color w:val="222222"/>
        <w:spacing w:val="0"/>
        <w:w w:val="100"/>
        <w:kern w:val="0"/>
        <w:position w:val="0"/>
        <w:highlight w:val="none"/>
        <w:vertAlign w:val="baseline"/>
      </w:rPr>
    </w:lvl>
    <w:lvl w:ilvl="8" w:tplc="789A129E">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color w:val="222222"/>
        <w:spacing w:val="0"/>
        <w:w w:val="100"/>
        <w:kern w:val="0"/>
        <w:position w:val="0"/>
        <w:highlight w:val="none"/>
        <w:vertAlign w:val="baseline"/>
      </w:rPr>
    </w:lvl>
  </w:abstractNum>
  <w:abstractNum w:abstractNumId="29">
    <w:nsid w:val="6B683A71"/>
    <w:multiLevelType w:val="hybridMultilevel"/>
    <w:tmpl w:val="824E702A"/>
    <w:styleLink w:val="ImportedStyle80"/>
    <w:lvl w:ilvl="0" w:tplc="5800949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1" w:tplc="F6CEE1A6">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D04FD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9785226">
      <w:start w:val="1"/>
      <w:numFmt w:val="bullet"/>
      <w:lvlText w:val="●"/>
      <w:lvlJc w:val="left"/>
      <w:pPr>
        <w:ind w:left="288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4" w:tplc="ED3A67C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0A4A63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D7C42D4">
      <w:start w:val="1"/>
      <w:numFmt w:val="bullet"/>
      <w:lvlText w:val="●"/>
      <w:lvlJc w:val="left"/>
      <w:pPr>
        <w:ind w:left="50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7" w:tplc="38E6421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DB2D46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nsid w:val="6C996C99"/>
    <w:multiLevelType w:val="hybridMultilevel"/>
    <w:tmpl w:val="D57C7934"/>
    <w:numStyleLink w:val="ImportedStyle60"/>
  </w:abstractNum>
  <w:abstractNum w:abstractNumId="31">
    <w:nsid w:val="701F1651"/>
    <w:multiLevelType w:val="hybridMultilevel"/>
    <w:tmpl w:val="DD5EF076"/>
    <w:numStyleLink w:val="ImportedStyle20"/>
  </w:abstractNum>
  <w:abstractNum w:abstractNumId="32">
    <w:nsid w:val="776A00DB"/>
    <w:multiLevelType w:val="hybridMultilevel"/>
    <w:tmpl w:val="033EB9DE"/>
    <w:styleLink w:val="ImportedStyle40"/>
    <w:lvl w:ilvl="0" w:tplc="3338378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1" w:tplc="958A7114">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BE4FAA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B9493BE">
      <w:start w:val="1"/>
      <w:numFmt w:val="bullet"/>
      <w:lvlText w:val="●"/>
      <w:lvlJc w:val="left"/>
      <w:pPr>
        <w:ind w:left="288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4" w:tplc="85EE6CB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0441E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A20EFC4">
      <w:start w:val="1"/>
      <w:numFmt w:val="bullet"/>
      <w:lvlText w:val="●"/>
      <w:lvlJc w:val="left"/>
      <w:pPr>
        <w:ind w:left="50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7" w:tplc="CB60B6B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DECF15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nsid w:val="77A13A0B"/>
    <w:multiLevelType w:val="hybridMultilevel"/>
    <w:tmpl w:val="7A12A99C"/>
    <w:numStyleLink w:val="ImportedStyle2"/>
  </w:abstractNum>
  <w:num w:numId="1">
    <w:abstractNumId w:val="28"/>
  </w:num>
  <w:num w:numId="2">
    <w:abstractNumId w:val="11"/>
  </w:num>
  <w:num w:numId="3">
    <w:abstractNumId w:val="19"/>
  </w:num>
  <w:num w:numId="4">
    <w:abstractNumId w:val="16"/>
  </w:num>
  <w:num w:numId="5">
    <w:abstractNumId w:val="5"/>
  </w:num>
  <w:num w:numId="6">
    <w:abstractNumId w:val="8"/>
  </w:num>
  <w:num w:numId="7">
    <w:abstractNumId w:val="10"/>
  </w:num>
  <w:num w:numId="8">
    <w:abstractNumId w:val="33"/>
  </w:num>
  <w:num w:numId="9">
    <w:abstractNumId w:val="7"/>
  </w:num>
  <w:num w:numId="10">
    <w:abstractNumId w:val="25"/>
  </w:num>
  <w:num w:numId="11">
    <w:abstractNumId w:val="13"/>
  </w:num>
  <w:num w:numId="12">
    <w:abstractNumId w:val="3"/>
  </w:num>
  <w:num w:numId="13">
    <w:abstractNumId w:val="18"/>
  </w:num>
  <w:num w:numId="14">
    <w:abstractNumId w:val="17"/>
  </w:num>
  <w:num w:numId="15">
    <w:abstractNumId w:val="2"/>
  </w:num>
  <w:num w:numId="16">
    <w:abstractNumId w:val="30"/>
  </w:num>
  <w:num w:numId="17">
    <w:abstractNumId w:val="6"/>
  </w:num>
  <w:num w:numId="18">
    <w:abstractNumId w:val="1"/>
  </w:num>
  <w:num w:numId="19">
    <w:abstractNumId w:val="4"/>
  </w:num>
  <w:num w:numId="20">
    <w:abstractNumId w:val="15"/>
  </w:num>
  <w:num w:numId="21">
    <w:abstractNumId w:val="0"/>
  </w:num>
  <w:num w:numId="22">
    <w:abstractNumId w:val="31"/>
  </w:num>
  <w:num w:numId="23">
    <w:abstractNumId w:val="32"/>
  </w:num>
  <w:num w:numId="24">
    <w:abstractNumId w:val="23"/>
  </w:num>
  <w:num w:numId="25">
    <w:abstractNumId w:val="20"/>
  </w:num>
  <w:num w:numId="26">
    <w:abstractNumId w:val="27"/>
  </w:num>
  <w:num w:numId="27">
    <w:abstractNumId w:val="26"/>
  </w:num>
  <w:num w:numId="28">
    <w:abstractNumId w:val="21"/>
  </w:num>
  <w:num w:numId="29">
    <w:abstractNumId w:val="29"/>
  </w:num>
  <w:num w:numId="30">
    <w:abstractNumId w:val="9"/>
  </w:num>
  <w:num w:numId="31">
    <w:abstractNumId w:val="24"/>
  </w:num>
  <w:num w:numId="32">
    <w:abstractNumId w:val="22"/>
  </w:num>
  <w:num w:numId="33">
    <w:abstractNumId w:val="12"/>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
  <w:rsids>
    <w:rsidRoot w:val="00B81491"/>
    <w:rsid w:val="00000D02"/>
    <w:rsid w:val="00001E9B"/>
    <w:rsid w:val="00002CB1"/>
    <w:rsid w:val="000113B5"/>
    <w:rsid w:val="00012267"/>
    <w:rsid w:val="00012AF9"/>
    <w:rsid w:val="00013620"/>
    <w:rsid w:val="00020E87"/>
    <w:rsid w:val="000212C1"/>
    <w:rsid w:val="000232F1"/>
    <w:rsid w:val="00023AA7"/>
    <w:rsid w:val="0002756B"/>
    <w:rsid w:val="00027705"/>
    <w:rsid w:val="0003333E"/>
    <w:rsid w:val="0003404A"/>
    <w:rsid w:val="000350D1"/>
    <w:rsid w:val="000352A5"/>
    <w:rsid w:val="0003700A"/>
    <w:rsid w:val="000373FD"/>
    <w:rsid w:val="000403F1"/>
    <w:rsid w:val="00040648"/>
    <w:rsid w:val="00040B3F"/>
    <w:rsid w:val="0004247F"/>
    <w:rsid w:val="00043205"/>
    <w:rsid w:val="0004595C"/>
    <w:rsid w:val="0004598C"/>
    <w:rsid w:val="00045C09"/>
    <w:rsid w:val="000462BE"/>
    <w:rsid w:val="00047073"/>
    <w:rsid w:val="00052BA1"/>
    <w:rsid w:val="0005518E"/>
    <w:rsid w:val="00055EBA"/>
    <w:rsid w:val="00057883"/>
    <w:rsid w:val="00061C51"/>
    <w:rsid w:val="000634EC"/>
    <w:rsid w:val="00064EBC"/>
    <w:rsid w:val="000656F4"/>
    <w:rsid w:val="0006704A"/>
    <w:rsid w:val="000674FD"/>
    <w:rsid w:val="00067A41"/>
    <w:rsid w:val="00076561"/>
    <w:rsid w:val="00076D92"/>
    <w:rsid w:val="00080611"/>
    <w:rsid w:val="0008141A"/>
    <w:rsid w:val="00081A92"/>
    <w:rsid w:val="00081F54"/>
    <w:rsid w:val="0008246F"/>
    <w:rsid w:val="000837C7"/>
    <w:rsid w:val="0008421D"/>
    <w:rsid w:val="000865EC"/>
    <w:rsid w:val="00086673"/>
    <w:rsid w:val="000879E2"/>
    <w:rsid w:val="00090407"/>
    <w:rsid w:val="00090817"/>
    <w:rsid w:val="00091307"/>
    <w:rsid w:val="000A613C"/>
    <w:rsid w:val="000B0833"/>
    <w:rsid w:val="000B2954"/>
    <w:rsid w:val="000B3ACF"/>
    <w:rsid w:val="000B3F10"/>
    <w:rsid w:val="000B42E9"/>
    <w:rsid w:val="000B4EBD"/>
    <w:rsid w:val="000B50E6"/>
    <w:rsid w:val="000B5696"/>
    <w:rsid w:val="000C2573"/>
    <w:rsid w:val="000C354B"/>
    <w:rsid w:val="000C3F1C"/>
    <w:rsid w:val="000C4BB6"/>
    <w:rsid w:val="000C5EEC"/>
    <w:rsid w:val="000C6E21"/>
    <w:rsid w:val="000C7D82"/>
    <w:rsid w:val="000D0144"/>
    <w:rsid w:val="000D102F"/>
    <w:rsid w:val="000D1CBD"/>
    <w:rsid w:val="000D2759"/>
    <w:rsid w:val="000D2CF0"/>
    <w:rsid w:val="000D31DE"/>
    <w:rsid w:val="000D37AC"/>
    <w:rsid w:val="000D5D6F"/>
    <w:rsid w:val="000D6B07"/>
    <w:rsid w:val="000E0861"/>
    <w:rsid w:val="000E138E"/>
    <w:rsid w:val="000E234A"/>
    <w:rsid w:val="000E4144"/>
    <w:rsid w:val="000E468E"/>
    <w:rsid w:val="000E4706"/>
    <w:rsid w:val="000E5590"/>
    <w:rsid w:val="000E7D03"/>
    <w:rsid w:val="000F127B"/>
    <w:rsid w:val="000F19EC"/>
    <w:rsid w:val="000F2256"/>
    <w:rsid w:val="000F2BA0"/>
    <w:rsid w:val="000F3CC7"/>
    <w:rsid w:val="00101447"/>
    <w:rsid w:val="001033F1"/>
    <w:rsid w:val="00103E88"/>
    <w:rsid w:val="00104B23"/>
    <w:rsid w:val="00105C23"/>
    <w:rsid w:val="0010686A"/>
    <w:rsid w:val="001101DC"/>
    <w:rsid w:val="0011052C"/>
    <w:rsid w:val="0011089A"/>
    <w:rsid w:val="00110DFA"/>
    <w:rsid w:val="001127E9"/>
    <w:rsid w:val="001149DE"/>
    <w:rsid w:val="00114B5F"/>
    <w:rsid w:val="00114EB8"/>
    <w:rsid w:val="0011538D"/>
    <w:rsid w:val="00115657"/>
    <w:rsid w:val="001158CD"/>
    <w:rsid w:val="00115CC9"/>
    <w:rsid w:val="00116EC7"/>
    <w:rsid w:val="00120A28"/>
    <w:rsid w:val="0012262D"/>
    <w:rsid w:val="001240D5"/>
    <w:rsid w:val="00124C86"/>
    <w:rsid w:val="00125948"/>
    <w:rsid w:val="00125E6D"/>
    <w:rsid w:val="001260D1"/>
    <w:rsid w:val="00126126"/>
    <w:rsid w:val="0012670D"/>
    <w:rsid w:val="00127D7A"/>
    <w:rsid w:val="00131A5F"/>
    <w:rsid w:val="001327D4"/>
    <w:rsid w:val="0013327A"/>
    <w:rsid w:val="001339C6"/>
    <w:rsid w:val="00133BEB"/>
    <w:rsid w:val="00133E49"/>
    <w:rsid w:val="00134313"/>
    <w:rsid w:val="001376FE"/>
    <w:rsid w:val="00140A0B"/>
    <w:rsid w:val="001412BD"/>
    <w:rsid w:val="001432DF"/>
    <w:rsid w:val="00144A53"/>
    <w:rsid w:val="0014519A"/>
    <w:rsid w:val="00150B49"/>
    <w:rsid w:val="001544E2"/>
    <w:rsid w:val="001576C3"/>
    <w:rsid w:val="00157BAF"/>
    <w:rsid w:val="00161CC7"/>
    <w:rsid w:val="00162877"/>
    <w:rsid w:val="001647A8"/>
    <w:rsid w:val="00165E1D"/>
    <w:rsid w:val="00166676"/>
    <w:rsid w:val="00166F29"/>
    <w:rsid w:val="0016733C"/>
    <w:rsid w:val="00167C2E"/>
    <w:rsid w:val="00170DB4"/>
    <w:rsid w:val="00171E5A"/>
    <w:rsid w:val="00174289"/>
    <w:rsid w:val="00174D6B"/>
    <w:rsid w:val="001753D8"/>
    <w:rsid w:val="001773D1"/>
    <w:rsid w:val="001815ED"/>
    <w:rsid w:val="001818DF"/>
    <w:rsid w:val="0018353A"/>
    <w:rsid w:val="0018548E"/>
    <w:rsid w:val="00185E09"/>
    <w:rsid w:val="00186438"/>
    <w:rsid w:val="0018682A"/>
    <w:rsid w:val="001903F9"/>
    <w:rsid w:val="00191FB4"/>
    <w:rsid w:val="0019235B"/>
    <w:rsid w:val="00194081"/>
    <w:rsid w:val="001940CD"/>
    <w:rsid w:val="00194A3A"/>
    <w:rsid w:val="00194D6F"/>
    <w:rsid w:val="0019658E"/>
    <w:rsid w:val="00197A26"/>
    <w:rsid w:val="00197A4F"/>
    <w:rsid w:val="001A1619"/>
    <w:rsid w:val="001A35AC"/>
    <w:rsid w:val="001A4B84"/>
    <w:rsid w:val="001A5703"/>
    <w:rsid w:val="001A6126"/>
    <w:rsid w:val="001A68A7"/>
    <w:rsid w:val="001A7B85"/>
    <w:rsid w:val="001A7D1B"/>
    <w:rsid w:val="001B0C41"/>
    <w:rsid w:val="001B16D3"/>
    <w:rsid w:val="001B190F"/>
    <w:rsid w:val="001B3EAC"/>
    <w:rsid w:val="001B3F2D"/>
    <w:rsid w:val="001B57AC"/>
    <w:rsid w:val="001B610A"/>
    <w:rsid w:val="001B64D9"/>
    <w:rsid w:val="001B7C33"/>
    <w:rsid w:val="001B7C4E"/>
    <w:rsid w:val="001C13BD"/>
    <w:rsid w:val="001C1D68"/>
    <w:rsid w:val="001C2F70"/>
    <w:rsid w:val="001C554C"/>
    <w:rsid w:val="001C7DEB"/>
    <w:rsid w:val="001C7ED1"/>
    <w:rsid w:val="001D10DF"/>
    <w:rsid w:val="001D11EA"/>
    <w:rsid w:val="001D3CA0"/>
    <w:rsid w:val="001D4A15"/>
    <w:rsid w:val="001E0D0B"/>
    <w:rsid w:val="001E0FFD"/>
    <w:rsid w:val="001E2E26"/>
    <w:rsid w:val="001E3329"/>
    <w:rsid w:val="001E3686"/>
    <w:rsid w:val="001E5AE1"/>
    <w:rsid w:val="001E5DE6"/>
    <w:rsid w:val="001E6168"/>
    <w:rsid w:val="001E635E"/>
    <w:rsid w:val="001E763D"/>
    <w:rsid w:val="001E7D2B"/>
    <w:rsid w:val="001F35AB"/>
    <w:rsid w:val="001F4A20"/>
    <w:rsid w:val="001F5CF1"/>
    <w:rsid w:val="001F738D"/>
    <w:rsid w:val="00203196"/>
    <w:rsid w:val="002038B7"/>
    <w:rsid w:val="00203A5F"/>
    <w:rsid w:val="00203D7E"/>
    <w:rsid w:val="00204787"/>
    <w:rsid w:val="002053BE"/>
    <w:rsid w:val="002055FB"/>
    <w:rsid w:val="0020755E"/>
    <w:rsid w:val="00207C3E"/>
    <w:rsid w:val="00207FAB"/>
    <w:rsid w:val="00210182"/>
    <w:rsid w:val="00211871"/>
    <w:rsid w:val="002144ED"/>
    <w:rsid w:val="0021666E"/>
    <w:rsid w:val="00222047"/>
    <w:rsid w:val="00224745"/>
    <w:rsid w:val="00227413"/>
    <w:rsid w:val="002310B8"/>
    <w:rsid w:val="00231FE9"/>
    <w:rsid w:val="00232A09"/>
    <w:rsid w:val="00233DEE"/>
    <w:rsid w:val="00236612"/>
    <w:rsid w:val="0023737E"/>
    <w:rsid w:val="002376D7"/>
    <w:rsid w:val="00237F3F"/>
    <w:rsid w:val="002405FE"/>
    <w:rsid w:val="00242D68"/>
    <w:rsid w:val="00244DA3"/>
    <w:rsid w:val="00246C5E"/>
    <w:rsid w:val="00246D4F"/>
    <w:rsid w:val="00251B60"/>
    <w:rsid w:val="00253147"/>
    <w:rsid w:val="002564FB"/>
    <w:rsid w:val="002574D0"/>
    <w:rsid w:val="00260B26"/>
    <w:rsid w:val="00260FF9"/>
    <w:rsid w:val="00262648"/>
    <w:rsid w:val="00264DFC"/>
    <w:rsid w:val="00265655"/>
    <w:rsid w:val="00265B23"/>
    <w:rsid w:val="0026741E"/>
    <w:rsid w:val="00271129"/>
    <w:rsid w:val="00271DC9"/>
    <w:rsid w:val="002730B6"/>
    <w:rsid w:val="0027317C"/>
    <w:rsid w:val="0027362C"/>
    <w:rsid w:val="00273FDB"/>
    <w:rsid w:val="00275160"/>
    <w:rsid w:val="00276CB5"/>
    <w:rsid w:val="00277794"/>
    <w:rsid w:val="00277B36"/>
    <w:rsid w:val="0028280B"/>
    <w:rsid w:val="00283D9B"/>
    <w:rsid w:val="00286102"/>
    <w:rsid w:val="002874B0"/>
    <w:rsid w:val="00292644"/>
    <w:rsid w:val="00292A85"/>
    <w:rsid w:val="002958A6"/>
    <w:rsid w:val="00295ACC"/>
    <w:rsid w:val="002960A6"/>
    <w:rsid w:val="00296A5E"/>
    <w:rsid w:val="002A123E"/>
    <w:rsid w:val="002A1410"/>
    <w:rsid w:val="002A1764"/>
    <w:rsid w:val="002A1872"/>
    <w:rsid w:val="002A2FFC"/>
    <w:rsid w:val="002A33B4"/>
    <w:rsid w:val="002A37BA"/>
    <w:rsid w:val="002A3E11"/>
    <w:rsid w:val="002A3E8E"/>
    <w:rsid w:val="002A468A"/>
    <w:rsid w:val="002A5F35"/>
    <w:rsid w:val="002A61D6"/>
    <w:rsid w:val="002A7366"/>
    <w:rsid w:val="002A7900"/>
    <w:rsid w:val="002B0BB8"/>
    <w:rsid w:val="002B3B18"/>
    <w:rsid w:val="002B5FD7"/>
    <w:rsid w:val="002C0532"/>
    <w:rsid w:val="002C3977"/>
    <w:rsid w:val="002C420D"/>
    <w:rsid w:val="002C584F"/>
    <w:rsid w:val="002C6286"/>
    <w:rsid w:val="002C6EAB"/>
    <w:rsid w:val="002C7281"/>
    <w:rsid w:val="002C7780"/>
    <w:rsid w:val="002D1406"/>
    <w:rsid w:val="002D3389"/>
    <w:rsid w:val="002D47FE"/>
    <w:rsid w:val="002D4A00"/>
    <w:rsid w:val="002D6643"/>
    <w:rsid w:val="002D6B74"/>
    <w:rsid w:val="002D7982"/>
    <w:rsid w:val="002D7EAF"/>
    <w:rsid w:val="002E159E"/>
    <w:rsid w:val="002E1D19"/>
    <w:rsid w:val="002E1EC6"/>
    <w:rsid w:val="002E26E9"/>
    <w:rsid w:val="002E2F7F"/>
    <w:rsid w:val="002E53CB"/>
    <w:rsid w:val="002F04B6"/>
    <w:rsid w:val="002F37AB"/>
    <w:rsid w:val="002F3B7F"/>
    <w:rsid w:val="002F4960"/>
    <w:rsid w:val="002F72A6"/>
    <w:rsid w:val="002F77F1"/>
    <w:rsid w:val="00302105"/>
    <w:rsid w:val="003022FE"/>
    <w:rsid w:val="003034F2"/>
    <w:rsid w:val="00303AF0"/>
    <w:rsid w:val="00303D2B"/>
    <w:rsid w:val="00304060"/>
    <w:rsid w:val="003053A6"/>
    <w:rsid w:val="00306368"/>
    <w:rsid w:val="0030658A"/>
    <w:rsid w:val="003065EE"/>
    <w:rsid w:val="00306C4B"/>
    <w:rsid w:val="003072C2"/>
    <w:rsid w:val="003100D8"/>
    <w:rsid w:val="003117B2"/>
    <w:rsid w:val="00313A12"/>
    <w:rsid w:val="00315D15"/>
    <w:rsid w:val="0031674D"/>
    <w:rsid w:val="00317748"/>
    <w:rsid w:val="00320692"/>
    <w:rsid w:val="00323C76"/>
    <w:rsid w:val="00324C40"/>
    <w:rsid w:val="0032566D"/>
    <w:rsid w:val="00326F68"/>
    <w:rsid w:val="00331703"/>
    <w:rsid w:val="003327F4"/>
    <w:rsid w:val="00334777"/>
    <w:rsid w:val="0033561E"/>
    <w:rsid w:val="003418A2"/>
    <w:rsid w:val="00342B62"/>
    <w:rsid w:val="0034420F"/>
    <w:rsid w:val="00345092"/>
    <w:rsid w:val="00346E05"/>
    <w:rsid w:val="00347597"/>
    <w:rsid w:val="00350AC4"/>
    <w:rsid w:val="00351467"/>
    <w:rsid w:val="0035240F"/>
    <w:rsid w:val="00352534"/>
    <w:rsid w:val="003529FB"/>
    <w:rsid w:val="00353031"/>
    <w:rsid w:val="00353350"/>
    <w:rsid w:val="003539DC"/>
    <w:rsid w:val="00354868"/>
    <w:rsid w:val="0035543E"/>
    <w:rsid w:val="003558BD"/>
    <w:rsid w:val="00362CCF"/>
    <w:rsid w:val="00362D1C"/>
    <w:rsid w:val="00363F1F"/>
    <w:rsid w:val="0036605F"/>
    <w:rsid w:val="003732A2"/>
    <w:rsid w:val="00374ABC"/>
    <w:rsid w:val="003750FD"/>
    <w:rsid w:val="00375B9D"/>
    <w:rsid w:val="00377650"/>
    <w:rsid w:val="003778E2"/>
    <w:rsid w:val="0038221D"/>
    <w:rsid w:val="00382520"/>
    <w:rsid w:val="00383E24"/>
    <w:rsid w:val="003841FC"/>
    <w:rsid w:val="003842D1"/>
    <w:rsid w:val="00385EB7"/>
    <w:rsid w:val="00390ACA"/>
    <w:rsid w:val="003913AC"/>
    <w:rsid w:val="003926E2"/>
    <w:rsid w:val="00392F28"/>
    <w:rsid w:val="003954F0"/>
    <w:rsid w:val="00395904"/>
    <w:rsid w:val="00395B0B"/>
    <w:rsid w:val="003A02D9"/>
    <w:rsid w:val="003A3920"/>
    <w:rsid w:val="003A4167"/>
    <w:rsid w:val="003A4573"/>
    <w:rsid w:val="003A5265"/>
    <w:rsid w:val="003A71D8"/>
    <w:rsid w:val="003A7393"/>
    <w:rsid w:val="003B04C3"/>
    <w:rsid w:val="003B1CA1"/>
    <w:rsid w:val="003B3907"/>
    <w:rsid w:val="003B3C93"/>
    <w:rsid w:val="003B561F"/>
    <w:rsid w:val="003C5675"/>
    <w:rsid w:val="003C5E7E"/>
    <w:rsid w:val="003C623D"/>
    <w:rsid w:val="003C698F"/>
    <w:rsid w:val="003C7827"/>
    <w:rsid w:val="003C7BBD"/>
    <w:rsid w:val="003D125F"/>
    <w:rsid w:val="003D199D"/>
    <w:rsid w:val="003D2409"/>
    <w:rsid w:val="003D44F3"/>
    <w:rsid w:val="003D58CB"/>
    <w:rsid w:val="003D5DEB"/>
    <w:rsid w:val="003D7AEA"/>
    <w:rsid w:val="003E191F"/>
    <w:rsid w:val="003E4C45"/>
    <w:rsid w:val="003E6A30"/>
    <w:rsid w:val="003E6D4B"/>
    <w:rsid w:val="003F1672"/>
    <w:rsid w:val="003F2382"/>
    <w:rsid w:val="003F286B"/>
    <w:rsid w:val="003F396C"/>
    <w:rsid w:val="003F60EC"/>
    <w:rsid w:val="003F7D84"/>
    <w:rsid w:val="004007F0"/>
    <w:rsid w:val="004011A6"/>
    <w:rsid w:val="00401CF7"/>
    <w:rsid w:val="0040258B"/>
    <w:rsid w:val="00402A62"/>
    <w:rsid w:val="00403A24"/>
    <w:rsid w:val="00403E41"/>
    <w:rsid w:val="00405BEF"/>
    <w:rsid w:val="004061A5"/>
    <w:rsid w:val="0040702B"/>
    <w:rsid w:val="00407398"/>
    <w:rsid w:val="00407675"/>
    <w:rsid w:val="004077F1"/>
    <w:rsid w:val="00410C63"/>
    <w:rsid w:val="00412937"/>
    <w:rsid w:val="00412A07"/>
    <w:rsid w:val="00412A20"/>
    <w:rsid w:val="00413713"/>
    <w:rsid w:val="00414311"/>
    <w:rsid w:val="004149E0"/>
    <w:rsid w:val="0041654B"/>
    <w:rsid w:val="00417014"/>
    <w:rsid w:val="004227C0"/>
    <w:rsid w:val="00422CA5"/>
    <w:rsid w:val="00423FF3"/>
    <w:rsid w:val="00424715"/>
    <w:rsid w:val="004262F5"/>
    <w:rsid w:val="0042719A"/>
    <w:rsid w:val="0043014F"/>
    <w:rsid w:val="00430F8E"/>
    <w:rsid w:val="00431296"/>
    <w:rsid w:val="00431576"/>
    <w:rsid w:val="00431D4F"/>
    <w:rsid w:val="004334AE"/>
    <w:rsid w:val="00433F19"/>
    <w:rsid w:val="00436347"/>
    <w:rsid w:val="0043689F"/>
    <w:rsid w:val="00436D2B"/>
    <w:rsid w:val="00437A17"/>
    <w:rsid w:val="004409E1"/>
    <w:rsid w:val="00441387"/>
    <w:rsid w:val="004437A4"/>
    <w:rsid w:val="00444319"/>
    <w:rsid w:val="0044453E"/>
    <w:rsid w:val="00444600"/>
    <w:rsid w:val="00444A25"/>
    <w:rsid w:val="00450181"/>
    <w:rsid w:val="004506A9"/>
    <w:rsid w:val="00450D0C"/>
    <w:rsid w:val="00450D23"/>
    <w:rsid w:val="00451BCD"/>
    <w:rsid w:val="00451FDF"/>
    <w:rsid w:val="004522A6"/>
    <w:rsid w:val="0045240A"/>
    <w:rsid w:val="004548C6"/>
    <w:rsid w:val="004577E5"/>
    <w:rsid w:val="004579EC"/>
    <w:rsid w:val="00462312"/>
    <w:rsid w:val="0046499D"/>
    <w:rsid w:val="00471019"/>
    <w:rsid w:val="00471030"/>
    <w:rsid w:val="00471CB1"/>
    <w:rsid w:val="00472643"/>
    <w:rsid w:val="004735C8"/>
    <w:rsid w:val="004763BC"/>
    <w:rsid w:val="0047702E"/>
    <w:rsid w:val="00482312"/>
    <w:rsid w:val="004864E4"/>
    <w:rsid w:val="0049076B"/>
    <w:rsid w:val="00490B65"/>
    <w:rsid w:val="00491596"/>
    <w:rsid w:val="0049395E"/>
    <w:rsid w:val="00496C21"/>
    <w:rsid w:val="00496C9F"/>
    <w:rsid w:val="004A140C"/>
    <w:rsid w:val="004A255C"/>
    <w:rsid w:val="004A337B"/>
    <w:rsid w:val="004A3520"/>
    <w:rsid w:val="004A5674"/>
    <w:rsid w:val="004A6312"/>
    <w:rsid w:val="004A71E6"/>
    <w:rsid w:val="004A72CB"/>
    <w:rsid w:val="004A7B93"/>
    <w:rsid w:val="004B02CF"/>
    <w:rsid w:val="004B110A"/>
    <w:rsid w:val="004B1D31"/>
    <w:rsid w:val="004B24DD"/>
    <w:rsid w:val="004B2FBD"/>
    <w:rsid w:val="004B71FB"/>
    <w:rsid w:val="004B7AA0"/>
    <w:rsid w:val="004C04CD"/>
    <w:rsid w:val="004C05F5"/>
    <w:rsid w:val="004C1145"/>
    <w:rsid w:val="004C1465"/>
    <w:rsid w:val="004C29AF"/>
    <w:rsid w:val="004C53C9"/>
    <w:rsid w:val="004C5863"/>
    <w:rsid w:val="004C5B44"/>
    <w:rsid w:val="004C6C5C"/>
    <w:rsid w:val="004C6C85"/>
    <w:rsid w:val="004C6FC8"/>
    <w:rsid w:val="004D1CD6"/>
    <w:rsid w:val="004D2A39"/>
    <w:rsid w:val="004D4B91"/>
    <w:rsid w:val="004D6119"/>
    <w:rsid w:val="004D646D"/>
    <w:rsid w:val="004D6763"/>
    <w:rsid w:val="004D74C3"/>
    <w:rsid w:val="004E0B3A"/>
    <w:rsid w:val="004E3F98"/>
    <w:rsid w:val="004E437A"/>
    <w:rsid w:val="004E567A"/>
    <w:rsid w:val="004E6880"/>
    <w:rsid w:val="004F08BF"/>
    <w:rsid w:val="004F0E74"/>
    <w:rsid w:val="004F108B"/>
    <w:rsid w:val="004F3BD8"/>
    <w:rsid w:val="004F6985"/>
    <w:rsid w:val="004F733B"/>
    <w:rsid w:val="004F7AD3"/>
    <w:rsid w:val="00500E4B"/>
    <w:rsid w:val="005014DE"/>
    <w:rsid w:val="00502E5C"/>
    <w:rsid w:val="00503AC5"/>
    <w:rsid w:val="0050633B"/>
    <w:rsid w:val="0050741A"/>
    <w:rsid w:val="00510193"/>
    <w:rsid w:val="00510538"/>
    <w:rsid w:val="0051166C"/>
    <w:rsid w:val="00511BD2"/>
    <w:rsid w:val="00513006"/>
    <w:rsid w:val="005133B2"/>
    <w:rsid w:val="00517350"/>
    <w:rsid w:val="00520473"/>
    <w:rsid w:val="005207CE"/>
    <w:rsid w:val="005212E3"/>
    <w:rsid w:val="00523DA1"/>
    <w:rsid w:val="005246C9"/>
    <w:rsid w:val="0052471E"/>
    <w:rsid w:val="00525967"/>
    <w:rsid w:val="00530133"/>
    <w:rsid w:val="00531852"/>
    <w:rsid w:val="00532B45"/>
    <w:rsid w:val="00534069"/>
    <w:rsid w:val="00535072"/>
    <w:rsid w:val="00535599"/>
    <w:rsid w:val="00536310"/>
    <w:rsid w:val="00537F60"/>
    <w:rsid w:val="005412C7"/>
    <w:rsid w:val="005430EF"/>
    <w:rsid w:val="00543A89"/>
    <w:rsid w:val="00547741"/>
    <w:rsid w:val="005520C6"/>
    <w:rsid w:val="00553A08"/>
    <w:rsid w:val="005541D9"/>
    <w:rsid w:val="0055468B"/>
    <w:rsid w:val="00556392"/>
    <w:rsid w:val="005606CF"/>
    <w:rsid w:val="00561425"/>
    <w:rsid w:val="00562041"/>
    <w:rsid w:val="00562C98"/>
    <w:rsid w:val="0056334A"/>
    <w:rsid w:val="00566C54"/>
    <w:rsid w:val="00566F24"/>
    <w:rsid w:val="00570386"/>
    <w:rsid w:val="00570758"/>
    <w:rsid w:val="00571BBF"/>
    <w:rsid w:val="00571C9F"/>
    <w:rsid w:val="00572FCB"/>
    <w:rsid w:val="0057330A"/>
    <w:rsid w:val="005742F3"/>
    <w:rsid w:val="00574C50"/>
    <w:rsid w:val="00574C94"/>
    <w:rsid w:val="005754AC"/>
    <w:rsid w:val="00576436"/>
    <w:rsid w:val="00576DB0"/>
    <w:rsid w:val="00583086"/>
    <w:rsid w:val="00583814"/>
    <w:rsid w:val="00583838"/>
    <w:rsid w:val="00584C97"/>
    <w:rsid w:val="00584EEC"/>
    <w:rsid w:val="0059085A"/>
    <w:rsid w:val="00590A61"/>
    <w:rsid w:val="00590DF5"/>
    <w:rsid w:val="00593273"/>
    <w:rsid w:val="00595E6C"/>
    <w:rsid w:val="00596D0B"/>
    <w:rsid w:val="005973E8"/>
    <w:rsid w:val="005A256B"/>
    <w:rsid w:val="005A35D4"/>
    <w:rsid w:val="005A3A75"/>
    <w:rsid w:val="005A62C9"/>
    <w:rsid w:val="005A67A9"/>
    <w:rsid w:val="005B0DFA"/>
    <w:rsid w:val="005B480D"/>
    <w:rsid w:val="005B4C6D"/>
    <w:rsid w:val="005B55D7"/>
    <w:rsid w:val="005B634B"/>
    <w:rsid w:val="005B66C1"/>
    <w:rsid w:val="005B7054"/>
    <w:rsid w:val="005B73B5"/>
    <w:rsid w:val="005B7AF3"/>
    <w:rsid w:val="005C0481"/>
    <w:rsid w:val="005C2A7C"/>
    <w:rsid w:val="005C3439"/>
    <w:rsid w:val="005C3CC9"/>
    <w:rsid w:val="005C3E3B"/>
    <w:rsid w:val="005C4E99"/>
    <w:rsid w:val="005C5C0C"/>
    <w:rsid w:val="005C696D"/>
    <w:rsid w:val="005C76AF"/>
    <w:rsid w:val="005C7FCC"/>
    <w:rsid w:val="005D070B"/>
    <w:rsid w:val="005D0BE0"/>
    <w:rsid w:val="005D173F"/>
    <w:rsid w:val="005D1FD6"/>
    <w:rsid w:val="005D2469"/>
    <w:rsid w:val="005D3BF3"/>
    <w:rsid w:val="005D433C"/>
    <w:rsid w:val="005D6CEE"/>
    <w:rsid w:val="005D6F0C"/>
    <w:rsid w:val="005D7264"/>
    <w:rsid w:val="005E016E"/>
    <w:rsid w:val="005E1454"/>
    <w:rsid w:val="005E2443"/>
    <w:rsid w:val="005E298C"/>
    <w:rsid w:val="005E2D5B"/>
    <w:rsid w:val="005E37EC"/>
    <w:rsid w:val="005E39F9"/>
    <w:rsid w:val="005E4026"/>
    <w:rsid w:val="005E4225"/>
    <w:rsid w:val="005E557A"/>
    <w:rsid w:val="005E6BF6"/>
    <w:rsid w:val="005E75F6"/>
    <w:rsid w:val="005E7CC9"/>
    <w:rsid w:val="005F0919"/>
    <w:rsid w:val="005F2E4F"/>
    <w:rsid w:val="005F3050"/>
    <w:rsid w:val="005F377E"/>
    <w:rsid w:val="00600C0E"/>
    <w:rsid w:val="00603181"/>
    <w:rsid w:val="0060454E"/>
    <w:rsid w:val="00604796"/>
    <w:rsid w:val="0060588F"/>
    <w:rsid w:val="006078FA"/>
    <w:rsid w:val="006103B9"/>
    <w:rsid w:val="00610F3E"/>
    <w:rsid w:val="00611527"/>
    <w:rsid w:val="00611EEE"/>
    <w:rsid w:val="006128A5"/>
    <w:rsid w:val="00612B14"/>
    <w:rsid w:val="0061472E"/>
    <w:rsid w:val="006166C6"/>
    <w:rsid w:val="00620034"/>
    <w:rsid w:val="00620EB2"/>
    <w:rsid w:val="0062178A"/>
    <w:rsid w:val="0062265D"/>
    <w:rsid w:val="00622953"/>
    <w:rsid w:val="00623F82"/>
    <w:rsid w:val="00624824"/>
    <w:rsid w:val="00625D54"/>
    <w:rsid w:val="006269B6"/>
    <w:rsid w:val="00626A01"/>
    <w:rsid w:val="00630601"/>
    <w:rsid w:val="0063082B"/>
    <w:rsid w:val="00630DC7"/>
    <w:rsid w:val="00631E09"/>
    <w:rsid w:val="00632DBC"/>
    <w:rsid w:val="00634232"/>
    <w:rsid w:val="00634667"/>
    <w:rsid w:val="00634C16"/>
    <w:rsid w:val="00634DF8"/>
    <w:rsid w:val="006369E9"/>
    <w:rsid w:val="00637EB1"/>
    <w:rsid w:val="0064199D"/>
    <w:rsid w:val="00641B3E"/>
    <w:rsid w:val="00641C51"/>
    <w:rsid w:val="006422EB"/>
    <w:rsid w:val="00645E9A"/>
    <w:rsid w:val="006472EE"/>
    <w:rsid w:val="00647FD3"/>
    <w:rsid w:val="00651BEE"/>
    <w:rsid w:val="00651F5F"/>
    <w:rsid w:val="006530F5"/>
    <w:rsid w:val="00653ACE"/>
    <w:rsid w:val="00653E02"/>
    <w:rsid w:val="00654204"/>
    <w:rsid w:val="00661417"/>
    <w:rsid w:val="006614E4"/>
    <w:rsid w:val="006628A1"/>
    <w:rsid w:val="006631F8"/>
    <w:rsid w:val="00663CC2"/>
    <w:rsid w:val="00665A93"/>
    <w:rsid w:val="00665DC0"/>
    <w:rsid w:val="00666EE5"/>
    <w:rsid w:val="00670F39"/>
    <w:rsid w:val="0067135D"/>
    <w:rsid w:val="00672193"/>
    <w:rsid w:val="0067273E"/>
    <w:rsid w:val="006733DD"/>
    <w:rsid w:val="00673E0A"/>
    <w:rsid w:val="00674E50"/>
    <w:rsid w:val="006758E4"/>
    <w:rsid w:val="00680503"/>
    <w:rsid w:val="00681CE8"/>
    <w:rsid w:val="00681D8D"/>
    <w:rsid w:val="00684ADA"/>
    <w:rsid w:val="00684BF3"/>
    <w:rsid w:val="0068650C"/>
    <w:rsid w:val="00686DF4"/>
    <w:rsid w:val="00690815"/>
    <w:rsid w:val="00690C2F"/>
    <w:rsid w:val="006942A0"/>
    <w:rsid w:val="00694E16"/>
    <w:rsid w:val="00696628"/>
    <w:rsid w:val="00696983"/>
    <w:rsid w:val="006A0F81"/>
    <w:rsid w:val="006A215F"/>
    <w:rsid w:val="006A2B0B"/>
    <w:rsid w:val="006A42F8"/>
    <w:rsid w:val="006A4322"/>
    <w:rsid w:val="006A517D"/>
    <w:rsid w:val="006A5CFB"/>
    <w:rsid w:val="006A6A8B"/>
    <w:rsid w:val="006B0472"/>
    <w:rsid w:val="006B07C9"/>
    <w:rsid w:val="006B0DD5"/>
    <w:rsid w:val="006B40F4"/>
    <w:rsid w:val="006B48F7"/>
    <w:rsid w:val="006B5F09"/>
    <w:rsid w:val="006B73E6"/>
    <w:rsid w:val="006B79A7"/>
    <w:rsid w:val="006B7F69"/>
    <w:rsid w:val="006C063D"/>
    <w:rsid w:val="006C0691"/>
    <w:rsid w:val="006C108D"/>
    <w:rsid w:val="006C13BD"/>
    <w:rsid w:val="006C16F4"/>
    <w:rsid w:val="006C2ADE"/>
    <w:rsid w:val="006C36B7"/>
    <w:rsid w:val="006C45C6"/>
    <w:rsid w:val="006C589E"/>
    <w:rsid w:val="006C7D47"/>
    <w:rsid w:val="006D04DC"/>
    <w:rsid w:val="006D3A85"/>
    <w:rsid w:val="006D6453"/>
    <w:rsid w:val="006D7082"/>
    <w:rsid w:val="006E0861"/>
    <w:rsid w:val="006E1274"/>
    <w:rsid w:val="006E1E39"/>
    <w:rsid w:val="006E5423"/>
    <w:rsid w:val="006E68A0"/>
    <w:rsid w:val="006E7223"/>
    <w:rsid w:val="006F2F66"/>
    <w:rsid w:val="006F31B7"/>
    <w:rsid w:val="006F432A"/>
    <w:rsid w:val="006F475B"/>
    <w:rsid w:val="006F6C55"/>
    <w:rsid w:val="00702115"/>
    <w:rsid w:val="00702A11"/>
    <w:rsid w:val="00703EEA"/>
    <w:rsid w:val="00704E08"/>
    <w:rsid w:val="007109E1"/>
    <w:rsid w:val="00710F19"/>
    <w:rsid w:val="00712747"/>
    <w:rsid w:val="00712845"/>
    <w:rsid w:val="00712F5F"/>
    <w:rsid w:val="00713326"/>
    <w:rsid w:val="00714B21"/>
    <w:rsid w:val="007162F4"/>
    <w:rsid w:val="00716849"/>
    <w:rsid w:val="00716FD5"/>
    <w:rsid w:val="00720241"/>
    <w:rsid w:val="00720E7D"/>
    <w:rsid w:val="007236AB"/>
    <w:rsid w:val="00724821"/>
    <w:rsid w:val="00724D1B"/>
    <w:rsid w:val="00725256"/>
    <w:rsid w:val="007252EA"/>
    <w:rsid w:val="0072594B"/>
    <w:rsid w:val="00725A7B"/>
    <w:rsid w:val="00725C92"/>
    <w:rsid w:val="00731588"/>
    <w:rsid w:val="00733696"/>
    <w:rsid w:val="007367E4"/>
    <w:rsid w:val="00737059"/>
    <w:rsid w:val="007401BA"/>
    <w:rsid w:val="00740346"/>
    <w:rsid w:val="007408DE"/>
    <w:rsid w:val="007453D1"/>
    <w:rsid w:val="007454CB"/>
    <w:rsid w:val="00747527"/>
    <w:rsid w:val="007477CC"/>
    <w:rsid w:val="00753CB9"/>
    <w:rsid w:val="00753E8C"/>
    <w:rsid w:val="007545F4"/>
    <w:rsid w:val="00754B47"/>
    <w:rsid w:val="00757815"/>
    <w:rsid w:val="00760379"/>
    <w:rsid w:val="00760395"/>
    <w:rsid w:val="0076042D"/>
    <w:rsid w:val="00761B23"/>
    <w:rsid w:val="00762223"/>
    <w:rsid w:val="00763FC7"/>
    <w:rsid w:val="007651FB"/>
    <w:rsid w:val="007654C6"/>
    <w:rsid w:val="00770379"/>
    <w:rsid w:val="007704BE"/>
    <w:rsid w:val="0077355F"/>
    <w:rsid w:val="007753C3"/>
    <w:rsid w:val="00776128"/>
    <w:rsid w:val="007779C8"/>
    <w:rsid w:val="00777A84"/>
    <w:rsid w:val="00781432"/>
    <w:rsid w:val="00782B43"/>
    <w:rsid w:val="00783B3B"/>
    <w:rsid w:val="00783F4B"/>
    <w:rsid w:val="0078504E"/>
    <w:rsid w:val="00785170"/>
    <w:rsid w:val="00785E5A"/>
    <w:rsid w:val="0078709C"/>
    <w:rsid w:val="00787CE6"/>
    <w:rsid w:val="00791564"/>
    <w:rsid w:val="00791DDF"/>
    <w:rsid w:val="0079240D"/>
    <w:rsid w:val="00792B68"/>
    <w:rsid w:val="00796680"/>
    <w:rsid w:val="00796D50"/>
    <w:rsid w:val="007972F7"/>
    <w:rsid w:val="007A37E7"/>
    <w:rsid w:val="007A448D"/>
    <w:rsid w:val="007A465C"/>
    <w:rsid w:val="007A4B25"/>
    <w:rsid w:val="007A4E2E"/>
    <w:rsid w:val="007A4F7C"/>
    <w:rsid w:val="007A619A"/>
    <w:rsid w:val="007A6A47"/>
    <w:rsid w:val="007A78F2"/>
    <w:rsid w:val="007B3703"/>
    <w:rsid w:val="007B4114"/>
    <w:rsid w:val="007B4B89"/>
    <w:rsid w:val="007B4F5D"/>
    <w:rsid w:val="007B552D"/>
    <w:rsid w:val="007B7279"/>
    <w:rsid w:val="007B74A2"/>
    <w:rsid w:val="007C139A"/>
    <w:rsid w:val="007C3D05"/>
    <w:rsid w:val="007C6B33"/>
    <w:rsid w:val="007C6C17"/>
    <w:rsid w:val="007C6DAE"/>
    <w:rsid w:val="007C6F41"/>
    <w:rsid w:val="007C74EC"/>
    <w:rsid w:val="007C7C93"/>
    <w:rsid w:val="007D0DBE"/>
    <w:rsid w:val="007D22D7"/>
    <w:rsid w:val="007D38C9"/>
    <w:rsid w:val="007D574A"/>
    <w:rsid w:val="007D5D8B"/>
    <w:rsid w:val="007D611A"/>
    <w:rsid w:val="007D6625"/>
    <w:rsid w:val="007D72BB"/>
    <w:rsid w:val="007E2035"/>
    <w:rsid w:val="007E2933"/>
    <w:rsid w:val="007E2A78"/>
    <w:rsid w:val="007E2EBD"/>
    <w:rsid w:val="007E5254"/>
    <w:rsid w:val="007E64F2"/>
    <w:rsid w:val="007E653B"/>
    <w:rsid w:val="007E675D"/>
    <w:rsid w:val="007E6A76"/>
    <w:rsid w:val="007E7059"/>
    <w:rsid w:val="007E7150"/>
    <w:rsid w:val="007E7377"/>
    <w:rsid w:val="007E7740"/>
    <w:rsid w:val="007E7F61"/>
    <w:rsid w:val="007F13A7"/>
    <w:rsid w:val="007F4552"/>
    <w:rsid w:val="007F499D"/>
    <w:rsid w:val="007F659F"/>
    <w:rsid w:val="007F7520"/>
    <w:rsid w:val="007F7615"/>
    <w:rsid w:val="008009C3"/>
    <w:rsid w:val="00801B42"/>
    <w:rsid w:val="00802872"/>
    <w:rsid w:val="00803BAB"/>
    <w:rsid w:val="008076EE"/>
    <w:rsid w:val="00807BE8"/>
    <w:rsid w:val="00814212"/>
    <w:rsid w:val="008143CE"/>
    <w:rsid w:val="0081692B"/>
    <w:rsid w:val="00817375"/>
    <w:rsid w:val="0082127C"/>
    <w:rsid w:val="00821B2F"/>
    <w:rsid w:val="0082335E"/>
    <w:rsid w:val="00823949"/>
    <w:rsid w:val="00823F82"/>
    <w:rsid w:val="008255ED"/>
    <w:rsid w:val="0082712E"/>
    <w:rsid w:val="00827F2E"/>
    <w:rsid w:val="00831F28"/>
    <w:rsid w:val="0083298B"/>
    <w:rsid w:val="00833D80"/>
    <w:rsid w:val="00834BEC"/>
    <w:rsid w:val="00835FFA"/>
    <w:rsid w:val="00840A98"/>
    <w:rsid w:val="0084229E"/>
    <w:rsid w:val="00842827"/>
    <w:rsid w:val="008439E0"/>
    <w:rsid w:val="00847816"/>
    <w:rsid w:val="00853441"/>
    <w:rsid w:val="00853EDE"/>
    <w:rsid w:val="0085521D"/>
    <w:rsid w:val="0085559F"/>
    <w:rsid w:val="00857027"/>
    <w:rsid w:val="00860F80"/>
    <w:rsid w:val="00863108"/>
    <w:rsid w:val="00865118"/>
    <w:rsid w:val="0086521B"/>
    <w:rsid w:val="008654C1"/>
    <w:rsid w:val="0086764B"/>
    <w:rsid w:val="0087193B"/>
    <w:rsid w:val="00871AC8"/>
    <w:rsid w:val="008733A3"/>
    <w:rsid w:val="0087562D"/>
    <w:rsid w:val="00875AAD"/>
    <w:rsid w:val="00875E02"/>
    <w:rsid w:val="00876256"/>
    <w:rsid w:val="00880922"/>
    <w:rsid w:val="0088126D"/>
    <w:rsid w:val="00881FDA"/>
    <w:rsid w:val="00883546"/>
    <w:rsid w:val="0088397E"/>
    <w:rsid w:val="008839E0"/>
    <w:rsid w:val="00883D08"/>
    <w:rsid w:val="00883E27"/>
    <w:rsid w:val="00884322"/>
    <w:rsid w:val="0088625B"/>
    <w:rsid w:val="008863FB"/>
    <w:rsid w:val="008865EC"/>
    <w:rsid w:val="0089121F"/>
    <w:rsid w:val="00891587"/>
    <w:rsid w:val="0089180B"/>
    <w:rsid w:val="008920CB"/>
    <w:rsid w:val="00893621"/>
    <w:rsid w:val="00893DB9"/>
    <w:rsid w:val="008957E4"/>
    <w:rsid w:val="00896CE0"/>
    <w:rsid w:val="008976AF"/>
    <w:rsid w:val="008A0244"/>
    <w:rsid w:val="008A0710"/>
    <w:rsid w:val="008A0889"/>
    <w:rsid w:val="008A0B8F"/>
    <w:rsid w:val="008A1D75"/>
    <w:rsid w:val="008A4BBB"/>
    <w:rsid w:val="008A4CB6"/>
    <w:rsid w:val="008A5CDE"/>
    <w:rsid w:val="008A6CB4"/>
    <w:rsid w:val="008A6D92"/>
    <w:rsid w:val="008A7160"/>
    <w:rsid w:val="008A7180"/>
    <w:rsid w:val="008A7D22"/>
    <w:rsid w:val="008A7EAF"/>
    <w:rsid w:val="008B1AC5"/>
    <w:rsid w:val="008B2F1C"/>
    <w:rsid w:val="008B60AE"/>
    <w:rsid w:val="008B74BA"/>
    <w:rsid w:val="008C2F66"/>
    <w:rsid w:val="008C4CE1"/>
    <w:rsid w:val="008C6231"/>
    <w:rsid w:val="008C639F"/>
    <w:rsid w:val="008C6696"/>
    <w:rsid w:val="008C7F11"/>
    <w:rsid w:val="008D2452"/>
    <w:rsid w:val="008D4EBD"/>
    <w:rsid w:val="008D63D5"/>
    <w:rsid w:val="008D7B07"/>
    <w:rsid w:val="008E071A"/>
    <w:rsid w:val="008E31A1"/>
    <w:rsid w:val="008E3657"/>
    <w:rsid w:val="008E39B3"/>
    <w:rsid w:val="008E3CA1"/>
    <w:rsid w:val="008E5C79"/>
    <w:rsid w:val="008E5EEB"/>
    <w:rsid w:val="008E6388"/>
    <w:rsid w:val="008E66BD"/>
    <w:rsid w:val="008E681B"/>
    <w:rsid w:val="008E68A0"/>
    <w:rsid w:val="008E7C54"/>
    <w:rsid w:val="008E7D23"/>
    <w:rsid w:val="008F036D"/>
    <w:rsid w:val="008F07C7"/>
    <w:rsid w:val="008F1BFE"/>
    <w:rsid w:val="008F1F41"/>
    <w:rsid w:val="008F3868"/>
    <w:rsid w:val="008F4885"/>
    <w:rsid w:val="008F559E"/>
    <w:rsid w:val="008F5E5F"/>
    <w:rsid w:val="008F6587"/>
    <w:rsid w:val="008F77F8"/>
    <w:rsid w:val="00901C38"/>
    <w:rsid w:val="0090207C"/>
    <w:rsid w:val="009026A2"/>
    <w:rsid w:val="00905004"/>
    <w:rsid w:val="00905E79"/>
    <w:rsid w:val="00906A42"/>
    <w:rsid w:val="0090703D"/>
    <w:rsid w:val="00910716"/>
    <w:rsid w:val="00912212"/>
    <w:rsid w:val="009123B5"/>
    <w:rsid w:val="00915B9A"/>
    <w:rsid w:val="009165C1"/>
    <w:rsid w:val="0091724E"/>
    <w:rsid w:val="009177D9"/>
    <w:rsid w:val="00920904"/>
    <w:rsid w:val="0092102F"/>
    <w:rsid w:val="00921DAE"/>
    <w:rsid w:val="00922CE0"/>
    <w:rsid w:val="00922F99"/>
    <w:rsid w:val="009232B5"/>
    <w:rsid w:val="009270BC"/>
    <w:rsid w:val="00927178"/>
    <w:rsid w:val="00930E6C"/>
    <w:rsid w:val="009315D7"/>
    <w:rsid w:val="00932736"/>
    <w:rsid w:val="00932C86"/>
    <w:rsid w:val="0093313C"/>
    <w:rsid w:val="00935173"/>
    <w:rsid w:val="00936BF2"/>
    <w:rsid w:val="009375CE"/>
    <w:rsid w:val="00941AE6"/>
    <w:rsid w:val="00941FA7"/>
    <w:rsid w:val="00942144"/>
    <w:rsid w:val="009449CE"/>
    <w:rsid w:val="009454CB"/>
    <w:rsid w:val="0094764A"/>
    <w:rsid w:val="00951592"/>
    <w:rsid w:val="00951F56"/>
    <w:rsid w:val="00953511"/>
    <w:rsid w:val="009545F6"/>
    <w:rsid w:val="0095490D"/>
    <w:rsid w:val="00955137"/>
    <w:rsid w:val="00955647"/>
    <w:rsid w:val="0095698D"/>
    <w:rsid w:val="00956B69"/>
    <w:rsid w:val="00956C38"/>
    <w:rsid w:val="00960055"/>
    <w:rsid w:val="00960C23"/>
    <w:rsid w:val="00964C34"/>
    <w:rsid w:val="00966646"/>
    <w:rsid w:val="00966FBE"/>
    <w:rsid w:val="00967023"/>
    <w:rsid w:val="00971972"/>
    <w:rsid w:val="0097197A"/>
    <w:rsid w:val="0097228C"/>
    <w:rsid w:val="009723B0"/>
    <w:rsid w:val="0097391F"/>
    <w:rsid w:val="00974FCC"/>
    <w:rsid w:val="009756FC"/>
    <w:rsid w:val="00975BA1"/>
    <w:rsid w:val="0097773E"/>
    <w:rsid w:val="00981989"/>
    <w:rsid w:val="00984AF6"/>
    <w:rsid w:val="00984D13"/>
    <w:rsid w:val="00984E6E"/>
    <w:rsid w:val="009850ED"/>
    <w:rsid w:val="00985A11"/>
    <w:rsid w:val="009869D0"/>
    <w:rsid w:val="009879D0"/>
    <w:rsid w:val="00987B62"/>
    <w:rsid w:val="00987E96"/>
    <w:rsid w:val="00990F97"/>
    <w:rsid w:val="0099355D"/>
    <w:rsid w:val="00996928"/>
    <w:rsid w:val="00997C21"/>
    <w:rsid w:val="00997EFB"/>
    <w:rsid w:val="009A0293"/>
    <w:rsid w:val="009A08B6"/>
    <w:rsid w:val="009A22A2"/>
    <w:rsid w:val="009A3D57"/>
    <w:rsid w:val="009A453B"/>
    <w:rsid w:val="009A7972"/>
    <w:rsid w:val="009B126D"/>
    <w:rsid w:val="009B59CE"/>
    <w:rsid w:val="009B6BBA"/>
    <w:rsid w:val="009B6F82"/>
    <w:rsid w:val="009B7B79"/>
    <w:rsid w:val="009C14C5"/>
    <w:rsid w:val="009C1D5C"/>
    <w:rsid w:val="009C33B1"/>
    <w:rsid w:val="009C33C8"/>
    <w:rsid w:val="009C47FC"/>
    <w:rsid w:val="009C4D5E"/>
    <w:rsid w:val="009C4E4D"/>
    <w:rsid w:val="009C6E9D"/>
    <w:rsid w:val="009C73D6"/>
    <w:rsid w:val="009C7A21"/>
    <w:rsid w:val="009D2971"/>
    <w:rsid w:val="009D3A15"/>
    <w:rsid w:val="009D42D9"/>
    <w:rsid w:val="009D5293"/>
    <w:rsid w:val="009E086D"/>
    <w:rsid w:val="009E0FCC"/>
    <w:rsid w:val="009E2064"/>
    <w:rsid w:val="009E31E3"/>
    <w:rsid w:val="009E386D"/>
    <w:rsid w:val="009E4DED"/>
    <w:rsid w:val="009E5D19"/>
    <w:rsid w:val="009E6A33"/>
    <w:rsid w:val="009F0F31"/>
    <w:rsid w:val="009F1351"/>
    <w:rsid w:val="009F157C"/>
    <w:rsid w:val="009F1729"/>
    <w:rsid w:val="009F3577"/>
    <w:rsid w:val="009F4594"/>
    <w:rsid w:val="009F5C4D"/>
    <w:rsid w:val="009F6EB1"/>
    <w:rsid w:val="009F7533"/>
    <w:rsid w:val="009F7846"/>
    <w:rsid w:val="00A00F65"/>
    <w:rsid w:val="00A0423F"/>
    <w:rsid w:val="00A048ED"/>
    <w:rsid w:val="00A06FE1"/>
    <w:rsid w:val="00A109AD"/>
    <w:rsid w:val="00A110B2"/>
    <w:rsid w:val="00A12121"/>
    <w:rsid w:val="00A13F08"/>
    <w:rsid w:val="00A15698"/>
    <w:rsid w:val="00A15D22"/>
    <w:rsid w:val="00A16AC5"/>
    <w:rsid w:val="00A20176"/>
    <w:rsid w:val="00A21BC4"/>
    <w:rsid w:val="00A21D22"/>
    <w:rsid w:val="00A21DA3"/>
    <w:rsid w:val="00A22794"/>
    <w:rsid w:val="00A22CCD"/>
    <w:rsid w:val="00A23781"/>
    <w:rsid w:val="00A238DF"/>
    <w:rsid w:val="00A244DC"/>
    <w:rsid w:val="00A259D2"/>
    <w:rsid w:val="00A26443"/>
    <w:rsid w:val="00A26C45"/>
    <w:rsid w:val="00A27C3F"/>
    <w:rsid w:val="00A31D9D"/>
    <w:rsid w:val="00A32A6F"/>
    <w:rsid w:val="00A34947"/>
    <w:rsid w:val="00A3527A"/>
    <w:rsid w:val="00A35762"/>
    <w:rsid w:val="00A35C52"/>
    <w:rsid w:val="00A36E3A"/>
    <w:rsid w:val="00A41E5A"/>
    <w:rsid w:val="00A42723"/>
    <w:rsid w:val="00A43BB2"/>
    <w:rsid w:val="00A45AA4"/>
    <w:rsid w:val="00A46915"/>
    <w:rsid w:val="00A50EB2"/>
    <w:rsid w:val="00A52A83"/>
    <w:rsid w:val="00A54033"/>
    <w:rsid w:val="00A54B19"/>
    <w:rsid w:val="00A54D13"/>
    <w:rsid w:val="00A5531A"/>
    <w:rsid w:val="00A56A58"/>
    <w:rsid w:val="00A56E7D"/>
    <w:rsid w:val="00A57931"/>
    <w:rsid w:val="00A611C2"/>
    <w:rsid w:val="00A61AC4"/>
    <w:rsid w:val="00A61ED4"/>
    <w:rsid w:val="00A62F0B"/>
    <w:rsid w:val="00A65314"/>
    <w:rsid w:val="00A657F9"/>
    <w:rsid w:val="00A65D95"/>
    <w:rsid w:val="00A65DEB"/>
    <w:rsid w:val="00A7088A"/>
    <w:rsid w:val="00A70BBB"/>
    <w:rsid w:val="00A70C83"/>
    <w:rsid w:val="00A7141F"/>
    <w:rsid w:val="00A7176E"/>
    <w:rsid w:val="00A74C1C"/>
    <w:rsid w:val="00A75C86"/>
    <w:rsid w:val="00A75EF6"/>
    <w:rsid w:val="00A80EDD"/>
    <w:rsid w:val="00A81162"/>
    <w:rsid w:val="00A81C27"/>
    <w:rsid w:val="00A830A1"/>
    <w:rsid w:val="00A850D9"/>
    <w:rsid w:val="00A8555B"/>
    <w:rsid w:val="00A869C2"/>
    <w:rsid w:val="00A86CB7"/>
    <w:rsid w:val="00A91F5B"/>
    <w:rsid w:val="00A95B8E"/>
    <w:rsid w:val="00A95FE4"/>
    <w:rsid w:val="00A966C5"/>
    <w:rsid w:val="00AA19A9"/>
    <w:rsid w:val="00AA477C"/>
    <w:rsid w:val="00AA5A8A"/>
    <w:rsid w:val="00AA6553"/>
    <w:rsid w:val="00AA6EA9"/>
    <w:rsid w:val="00AB0888"/>
    <w:rsid w:val="00AB14B8"/>
    <w:rsid w:val="00AB3266"/>
    <w:rsid w:val="00AB38B5"/>
    <w:rsid w:val="00AB6C31"/>
    <w:rsid w:val="00AB7B91"/>
    <w:rsid w:val="00AC0076"/>
    <w:rsid w:val="00AC04D4"/>
    <w:rsid w:val="00AC0662"/>
    <w:rsid w:val="00AC06D0"/>
    <w:rsid w:val="00AC29B6"/>
    <w:rsid w:val="00AC2BE1"/>
    <w:rsid w:val="00AC371A"/>
    <w:rsid w:val="00AC3810"/>
    <w:rsid w:val="00AC5497"/>
    <w:rsid w:val="00AC6A14"/>
    <w:rsid w:val="00AC6D82"/>
    <w:rsid w:val="00AC7A30"/>
    <w:rsid w:val="00AD04EF"/>
    <w:rsid w:val="00AD08F9"/>
    <w:rsid w:val="00AD17C3"/>
    <w:rsid w:val="00AD26B9"/>
    <w:rsid w:val="00AD3757"/>
    <w:rsid w:val="00AD3849"/>
    <w:rsid w:val="00AD4242"/>
    <w:rsid w:val="00AD523F"/>
    <w:rsid w:val="00AD66A3"/>
    <w:rsid w:val="00AD6CF0"/>
    <w:rsid w:val="00AD74A6"/>
    <w:rsid w:val="00AD79CE"/>
    <w:rsid w:val="00AE11E6"/>
    <w:rsid w:val="00AE4160"/>
    <w:rsid w:val="00AE4CDE"/>
    <w:rsid w:val="00AE5D79"/>
    <w:rsid w:val="00AE5E0A"/>
    <w:rsid w:val="00AE7E43"/>
    <w:rsid w:val="00AF0292"/>
    <w:rsid w:val="00AF19C5"/>
    <w:rsid w:val="00AF287D"/>
    <w:rsid w:val="00AF55DA"/>
    <w:rsid w:val="00AF5842"/>
    <w:rsid w:val="00AF68D5"/>
    <w:rsid w:val="00B0188B"/>
    <w:rsid w:val="00B019E3"/>
    <w:rsid w:val="00B024B9"/>
    <w:rsid w:val="00B0621B"/>
    <w:rsid w:val="00B06259"/>
    <w:rsid w:val="00B07EA8"/>
    <w:rsid w:val="00B10F7C"/>
    <w:rsid w:val="00B11576"/>
    <w:rsid w:val="00B115FA"/>
    <w:rsid w:val="00B11C71"/>
    <w:rsid w:val="00B12A5E"/>
    <w:rsid w:val="00B1310A"/>
    <w:rsid w:val="00B1329B"/>
    <w:rsid w:val="00B13300"/>
    <w:rsid w:val="00B13FEA"/>
    <w:rsid w:val="00B16414"/>
    <w:rsid w:val="00B16595"/>
    <w:rsid w:val="00B17021"/>
    <w:rsid w:val="00B202D3"/>
    <w:rsid w:val="00B21ADD"/>
    <w:rsid w:val="00B22765"/>
    <w:rsid w:val="00B23FB9"/>
    <w:rsid w:val="00B27757"/>
    <w:rsid w:val="00B27825"/>
    <w:rsid w:val="00B316A9"/>
    <w:rsid w:val="00B31DA9"/>
    <w:rsid w:val="00B33459"/>
    <w:rsid w:val="00B336F3"/>
    <w:rsid w:val="00B35221"/>
    <w:rsid w:val="00B3738A"/>
    <w:rsid w:val="00B40766"/>
    <w:rsid w:val="00B42011"/>
    <w:rsid w:val="00B435E4"/>
    <w:rsid w:val="00B43960"/>
    <w:rsid w:val="00B43AA8"/>
    <w:rsid w:val="00B43C17"/>
    <w:rsid w:val="00B457C4"/>
    <w:rsid w:val="00B45D02"/>
    <w:rsid w:val="00B45D47"/>
    <w:rsid w:val="00B45D5B"/>
    <w:rsid w:val="00B51634"/>
    <w:rsid w:val="00B52137"/>
    <w:rsid w:val="00B552CE"/>
    <w:rsid w:val="00B5697E"/>
    <w:rsid w:val="00B577F9"/>
    <w:rsid w:val="00B60C94"/>
    <w:rsid w:val="00B60F78"/>
    <w:rsid w:val="00B6146F"/>
    <w:rsid w:val="00B61D4B"/>
    <w:rsid w:val="00B64A49"/>
    <w:rsid w:val="00B70070"/>
    <w:rsid w:val="00B72752"/>
    <w:rsid w:val="00B7295F"/>
    <w:rsid w:val="00B7663D"/>
    <w:rsid w:val="00B77330"/>
    <w:rsid w:val="00B81491"/>
    <w:rsid w:val="00B81C82"/>
    <w:rsid w:val="00B81DAA"/>
    <w:rsid w:val="00B8206B"/>
    <w:rsid w:val="00B8381E"/>
    <w:rsid w:val="00B841AA"/>
    <w:rsid w:val="00B849DF"/>
    <w:rsid w:val="00B8679E"/>
    <w:rsid w:val="00B90F96"/>
    <w:rsid w:val="00B91AD8"/>
    <w:rsid w:val="00B92192"/>
    <w:rsid w:val="00B94103"/>
    <w:rsid w:val="00B9597C"/>
    <w:rsid w:val="00B95EEF"/>
    <w:rsid w:val="00B97B97"/>
    <w:rsid w:val="00B97ED6"/>
    <w:rsid w:val="00BA0EEA"/>
    <w:rsid w:val="00BA0F75"/>
    <w:rsid w:val="00BA2217"/>
    <w:rsid w:val="00BA42D5"/>
    <w:rsid w:val="00BA4B9F"/>
    <w:rsid w:val="00BA5394"/>
    <w:rsid w:val="00BB096B"/>
    <w:rsid w:val="00BB10CF"/>
    <w:rsid w:val="00BB2D57"/>
    <w:rsid w:val="00BB410A"/>
    <w:rsid w:val="00BB6A78"/>
    <w:rsid w:val="00BB7174"/>
    <w:rsid w:val="00BB725B"/>
    <w:rsid w:val="00BB754A"/>
    <w:rsid w:val="00BC1330"/>
    <w:rsid w:val="00BC26AB"/>
    <w:rsid w:val="00BC2FE0"/>
    <w:rsid w:val="00BC359A"/>
    <w:rsid w:val="00BC382D"/>
    <w:rsid w:val="00BC4FF1"/>
    <w:rsid w:val="00BC6710"/>
    <w:rsid w:val="00BC7956"/>
    <w:rsid w:val="00BD1075"/>
    <w:rsid w:val="00BD39B3"/>
    <w:rsid w:val="00BD433F"/>
    <w:rsid w:val="00BD439D"/>
    <w:rsid w:val="00BD67F3"/>
    <w:rsid w:val="00BE356A"/>
    <w:rsid w:val="00BE40C3"/>
    <w:rsid w:val="00BE4129"/>
    <w:rsid w:val="00BE5098"/>
    <w:rsid w:val="00BE795F"/>
    <w:rsid w:val="00BF1ACE"/>
    <w:rsid w:val="00BF324E"/>
    <w:rsid w:val="00BF4391"/>
    <w:rsid w:val="00BF61A4"/>
    <w:rsid w:val="00C00014"/>
    <w:rsid w:val="00C010CA"/>
    <w:rsid w:val="00C011A0"/>
    <w:rsid w:val="00C011D9"/>
    <w:rsid w:val="00C0241E"/>
    <w:rsid w:val="00C05DA0"/>
    <w:rsid w:val="00C0604C"/>
    <w:rsid w:val="00C072ED"/>
    <w:rsid w:val="00C0753D"/>
    <w:rsid w:val="00C0766D"/>
    <w:rsid w:val="00C1018C"/>
    <w:rsid w:val="00C10BBF"/>
    <w:rsid w:val="00C11EC6"/>
    <w:rsid w:val="00C1255E"/>
    <w:rsid w:val="00C128C4"/>
    <w:rsid w:val="00C12E5B"/>
    <w:rsid w:val="00C13742"/>
    <w:rsid w:val="00C14184"/>
    <w:rsid w:val="00C158D7"/>
    <w:rsid w:val="00C16524"/>
    <w:rsid w:val="00C168E6"/>
    <w:rsid w:val="00C1789A"/>
    <w:rsid w:val="00C17AB2"/>
    <w:rsid w:val="00C201EF"/>
    <w:rsid w:val="00C20F0C"/>
    <w:rsid w:val="00C224AF"/>
    <w:rsid w:val="00C22B95"/>
    <w:rsid w:val="00C25ABD"/>
    <w:rsid w:val="00C26EBC"/>
    <w:rsid w:val="00C302CE"/>
    <w:rsid w:val="00C335D6"/>
    <w:rsid w:val="00C34416"/>
    <w:rsid w:val="00C3666B"/>
    <w:rsid w:val="00C37375"/>
    <w:rsid w:val="00C411B5"/>
    <w:rsid w:val="00C4228B"/>
    <w:rsid w:val="00C44652"/>
    <w:rsid w:val="00C44FE4"/>
    <w:rsid w:val="00C46CAD"/>
    <w:rsid w:val="00C46CD0"/>
    <w:rsid w:val="00C50425"/>
    <w:rsid w:val="00C513D6"/>
    <w:rsid w:val="00C51A46"/>
    <w:rsid w:val="00C51D85"/>
    <w:rsid w:val="00C53136"/>
    <w:rsid w:val="00C53245"/>
    <w:rsid w:val="00C5394D"/>
    <w:rsid w:val="00C55AF1"/>
    <w:rsid w:val="00C55CC9"/>
    <w:rsid w:val="00C60BD2"/>
    <w:rsid w:val="00C6140E"/>
    <w:rsid w:val="00C6230F"/>
    <w:rsid w:val="00C6238F"/>
    <w:rsid w:val="00C62799"/>
    <w:rsid w:val="00C645CE"/>
    <w:rsid w:val="00C64E8B"/>
    <w:rsid w:val="00C64F12"/>
    <w:rsid w:val="00C677DF"/>
    <w:rsid w:val="00C7101E"/>
    <w:rsid w:val="00C71281"/>
    <w:rsid w:val="00C71730"/>
    <w:rsid w:val="00C73031"/>
    <w:rsid w:val="00C73D7C"/>
    <w:rsid w:val="00C74FF5"/>
    <w:rsid w:val="00C763BA"/>
    <w:rsid w:val="00C80D45"/>
    <w:rsid w:val="00C80E93"/>
    <w:rsid w:val="00C8156B"/>
    <w:rsid w:val="00C815BE"/>
    <w:rsid w:val="00C826A7"/>
    <w:rsid w:val="00C82F76"/>
    <w:rsid w:val="00C87EAE"/>
    <w:rsid w:val="00C910FF"/>
    <w:rsid w:val="00C91A1F"/>
    <w:rsid w:val="00C93D00"/>
    <w:rsid w:val="00C95CEA"/>
    <w:rsid w:val="00C9631B"/>
    <w:rsid w:val="00C9668B"/>
    <w:rsid w:val="00CA008A"/>
    <w:rsid w:val="00CA12C2"/>
    <w:rsid w:val="00CA1DB9"/>
    <w:rsid w:val="00CA2E98"/>
    <w:rsid w:val="00CA30EF"/>
    <w:rsid w:val="00CA3CAB"/>
    <w:rsid w:val="00CA4C8D"/>
    <w:rsid w:val="00CA4FA7"/>
    <w:rsid w:val="00CA59BA"/>
    <w:rsid w:val="00CB16B0"/>
    <w:rsid w:val="00CB1E64"/>
    <w:rsid w:val="00CB21D7"/>
    <w:rsid w:val="00CB3682"/>
    <w:rsid w:val="00CB4032"/>
    <w:rsid w:val="00CB4DB2"/>
    <w:rsid w:val="00CB630D"/>
    <w:rsid w:val="00CB64C0"/>
    <w:rsid w:val="00CB6695"/>
    <w:rsid w:val="00CB6E50"/>
    <w:rsid w:val="00CB7F66"/>
    <w:rsid w:val="00CC3CE0"/>
    <w:rsid w:val="00CC40E1"/>
    <w:rsid w:val="00CC42C6"/>
    <w:rsid w:val="00CC485A"/>
    <w:rsid w:val="00CC49BC"/>
    <w:rsid w:val="00CC508E"/>
    <w:rsid w:val="00CC5F8A"/>
    <w:rsid w:val="00CC6FD5"/>
    <w:rsid w:val="00CC7E69"/>
    <w:rsid w:val="00CD06D2"/>
    <w:rsid w:val="00CD15BA"/>
    <w:rsid w:val="00CD1D46"/>
    <w:rsid w:val="00CD28A5"/>
    <w:rsid w:val="00CD4A38"/>
    <w:rsid w:val="00CD5D22"/>
    <w:rsid w:val="00CD6679"/>
    <w:rsid w:val="00CD73F3"/>
    <w:rsid w:val="00CD760C"/>
    <w:rsid w:val="00CD7FBF"/>
    <w:rsid w:val="00CE0600"/>
    <w:rsid w:val="00CE0E9D"/>
    <w:rsid w:val="00CE1871"/>
    <w:rsid w:val="00CE1EF7"/>
    <w:rsid w:val="00CE4825"/>
    <w:rsid w:val="00CF177B"/>
    <w:rsid w:val="00CF1E12"/>
    <w:rsid w:val="00CF4B12"/>
    <w:rsid w:val="00CF5252"/>
    <w:rsid w:val="00CF5477"/>
    <w:rsid w:val="00CF586B"/>
    <w:rsid w:val="00CF5D88"/>
    <w:rsid w:val="00CF63BC"/>
    <w:rsid w:val="00CF688A"/>
    <w:rsid w:val="00CF76A6"/>
    <w:rsid w:val="00D00495"/>
    <w:rsid w:val="00D01075"/>
    <w:rsid w:val="00D01A4C"/>
    <w:rsid w:val="00D0459E"/>
    <w:rsid w:val="00D05D37"/>
    <w:rsid w:val="00D07097"/>
    <w:rsid w:val="00D07161"/>
    <w:rsid w:val="00D07C97"/>
    <w:rsid w:val="00D11056"/>
    <w:rsid w:val="00D12219"/>
    <w:rsid w:val="00D134A6"/>
    <w:rsid w:val="00D13DAE"/>
    <w:rsid w:val="00D14C68"/>
    <w:rsid w:val="00D16B14"/>
    <w:rsid w:val="00D16FCF"/>
    <w:rsid w:val="00D17565"/>
    <w:rsid w:val="00D17CC3"/>
    <w:rsid w:val="00D17DC0"/>
    <w:rsid w:val="00D20800"/>
    <w:rsid w:val="00D22712"/>
    <w:rsid w:val="00D244FB"/>
    <w:rsid w:val="00D24ECD"/>
    <w:rsid w:val="00D25985"/>
    <w:rsid w:val="00D267B3"/>
    <w:rsid w:val="00D27E92"/>
    <w:rsid w:val="00D310B1"/>
    <w:rsid w:val="00D3133D"/>
    <w:rsid w:val="00D31430"/>
    <w:rsid w:val="00D318E4"/>
    <w:rsid w:val="00D375B0"/>
    <w:rsid w:val="00D40533"/>
    <w:rsid w:val="00D41337"/>
    <w:rsid w:val="00D42B3F"/>
    <w:rsid w:val="00D46B62"/>
    <w:rsid w:val="00D47EE9"/>
    <w:rsid w:val="00D52CBC"/>
    <w:rsid w:val="00D56A2E"/>
    <w:rsid w:val="00D57767"/>
    <w:rsid w:val="00D60277"/>
    <w:rsid w:val="00D62205"/>
    <w:rsid w:val="00D62398"/>
    <w:rsid w:val="00D62F8C"/>
    <w:rsid w:val="00D642EE"/>
    <w:rsid w:val="00D64EE9"/>
    <w:rsid w:val="00D650CE"/>
    <w:rsid w:val="00D6554D"/>
    <w:rsid w:val="00D65763"/>
    <w:rsid w:val="00D65856"/>
    <w:rsid w:val="00D65D58"/>
    <w:rsid w:val="00D67CAD"/>
    <w:rsid w:val="00D70DFB"/>
    <w:rsid w:val="00D717D6"/>
    <w:rsid w:val="00D72AD0"/>
    <w:rsid w:val="00D73CE5"/>
    <w:rsid w:val="00D75709"/>
    <w:rsid w:val="00D776A1"/>
    <w:rsid w:val="00D77870"/>
    <w:rsid w:val="00D80603"/>
    <w:rsid w:val="00D81232"/>
    <w:rsid w:val="00D82E40"/>
    <w:rsid w:val="00D831C6"/>
    <w:rsid w:val="00D86676"/>
    <w:rsid w:val="00D86FA4"/>
    <w:rsid w:val="00D875AB"/>
    <w:rsid w:val="00D90897"/>
    <w:rsid w:val="00D90C42"/>
    <w:rsid w:val="00D91E42"/>
    <w:rsid w:val="00D92D54"/>
    <w:rsid w:val="00D931E1"/>
    <w:rsid w:val="00D946E0"/>
    <w:rsid w:val="00D94708"/>
    <w:rsid w:val="00D97480"/>
    <w:rsid w:val="00D97AC4"/>
    <w:rsid w:val="00DA195F"/>
    <w:rsid w:val="00DA2B1F"/>
    <w:rsid w:val="00DA4D94"/>
    <w:rsid w:val="00DA5207"/>
    <w:rsid w:val="00DA5FB1"/>
    <w:rsid w:val="00DA63FA"/>
    <w:rsid w:val="00DB129C"/>
    <w:rsid w:val="00DB1CFC"/>
    <w:rsid w:val="00DB2A11"/>
    <w:rsid w:val="00DB538F"/>
    <w:rsid w:val="00DB671C"/>
    <w:rsid w:val="00DB7089"/>
    <w:rsid w:val="00DC00E7"/>
    <w:rsid w:val="00DC24CD"/>
    <w:rsid w:val="00DC26ED"/>
    <w:rsid w:val="00DC36EF"/>
    <w:rsid w:val="00DC5BAB"/>
    <w:rsid w:val="00DC6319"/>
    <w:rsid w:val="00DC6D87"/>
    <w:rsid w:val="00DC7EB7"/>
    <w:rsid w:val="00DD2744"/>
    <w:rsid w:val="00DD367D"/>
    <w:rsid w:val="00DD5D52"/>
    <w:rsid w:val="00DD6776"/>
    <w:rsid w:val="00DD677A"/>
    <w:rsid w:val="00DE0367"/>
    <w:rsid w:val="00DE05FC"/>
    <w:rsid w:val="00DE0831"/>
    <w:rsid w:val="00DE0FC8"/>
    <w:rsid w:val="00DE1148"/>
    <w:rsid w:val="00DE3275"/>
    <w:rsid w:val="00DE49B8"/>
    <w:rsid w:val="00DE6CCD"/>
    <w:rsid w:val="00DE7280"/>
    <w:rsid w:val="00DE7807"/>
    <w:rsid w:val="00DF0D24"/>
    <w:rsid w:val="00DF22A0"/>
    <w:rsid w:val="00DF296A"/>
    <w:rsid w:val="00DF2B56"/>
    <w:rsid w:val="00DF3113"/>
    <w:rsid w:val="00DF510A"/>
    <w:rsid w:val="00DF576D"/>
    <w:rsid w:val="00DF5AE7"/>
    <w:rsid w:val="00DF6BBA"/>
    <w:rsid w:val="00E0005D"/>
    <w:rsid w:val="00E00368"/>
    <w:rsid w:val="00E00840"/>
    <w:rsid w:val="00E02019"/>
    <w:rsid w:val="00E0228D"/>
    <w:rsid w:val="00E022B5"/>
    <w:rsid w:val="00E0291D"/>
    <w:rsid w:val="00E02F5F"/>
    <w:rsid w:val="00E04F03"/>
    <w:rsid w:val="00E062D1"/>
    <w:rsid w:val="00E06895"/>
    <w:rsid w:val="00E07422"/>
    <w:rsid w:val="00E10924"/>
    <w:rsid w:val="00E1506A"/>
    <w:rsid w:val="00E16B45"/>
    <w:rsid w:val="00E2018A"/>
    <w:rsid w:val="00E2241A"/>
    <w:rsid w:val="00E23698"/>
    <w:rsid w:val="00E23DA6"/>
    <w:rsid w:val="00E24F16"/>
    <w:rsid w:val="00E26B98"/>
    <w:rsid w:val="00E26DE1"/>
    <w:rsid w:val="00E2733E"/>
    <w:rsid w:val="00E30AA9"/>
    <w:rsid w:val="00E313F3"/>
    <w:rsid w:val="00E322B3"/>
    <w:rsid w:val="00E35180"/>
    <w:rsid w:val="00E37CD9"/>
    <w:rsid w:val="00E41534"/>
    <w:rsid w:val="00E41AB9"/>
    <w:rsid w:val="00E447EB"/>
    <w:rsid w:val="00E45477"/>
    <w:rsid w:val="00E4632D"/>
    <w:rsid w:val="00E46D27"/>
    <w:rsid w:val="00E50512"/>
    <w:rsid w:val="00E52896"/>
    <w:rsid w:val="00E553F9"/>
    <w:rsid w:val="00E56539"/>
    <w:rsid w:val="00E56959"/>
    <w:rsid w:val="00E56FD7"/>
    <w:rsid w:val="00E57174"/>
    <w:rsid w:val="00E574AF"/>
    <w:rsid w:val="00E57A86"/>
    <w:rsid w:val="00E6065D"/>
    <w:rsid w:val="00E60CA9"/>
    <w:rsid w:val="00E6123D"/>
    <w:rsid w:val="00E616FB"/>
    <w:rsid w:val="00E63892"/>
    <w:rsid w:val="00E65E40"/>
    <w:rsid w:val="00E663E6"/>
    <w:rsid w:val="00E6643F"/>
    <w:rsid w:val="00E67271"/>
    <w:rsid w:val="00E6756C"/>
    <w:rsid w:val="00E67F65"/>
    <w:rsid w:val="00E7073E"/>
    <w:rsid w:val="00E72663"/>
    <w:rsid w:val="00E7343C"/>
    <w:rsid w:val="00E740CB"/>
    <w:rsid w:val="00E7435A"/>
    <w:rsid w:val="00E748E8"/>
    <w:rsid w:val="00E75D49"/>
    <w:rsid w:val="00E76183"/>
    <w:rsid w:val="00E7781A"/>
    <w:rsid w:val="00E77C49"/>
    <w:rsid w:val="00E77EF5"/>
    <w:rsid w:val="00E80017"/>
    <w:rsid w:val="00E82820"/>
    <w:rsid w:val="00E831FA"/>
    <w:rsid w:val="00E845C8"/>
    <w:rsid w:val="00E846D7"/>
    <w:rsid w:val="00E86E5D"/>
    <w:rsid w:val="00E902DF"/>
    <w:rsid w:val="00E90466"/>
    <w:rsid w:val="00E90A28"/>
    <w:rsid w:val="00E917B1"/>
    <w:rsid w:val="00E93352"/>
    <w:rsid w:val="00E93BF0"/>
    <w:rsid w:val="00E943E0"/>
    <w:rsid w:val="00E95C7E"/>
    <w:rsid w:val="00E97F1B"/>
    <w:rsid w:val="00EA02EA"/>
    <w:rsid w:val="00EA1992"/>
    <w:rsid w:val="00EA31A6"/>
    <w:rsid w:val="00EA3D17"/>
    <w:rsid w:val="00EA500D"/>
    <w:rsid w:val="00EA625A"/>
    <w:rsid w:val="00EA6FF1"/>
    <w:rsid w:val="00EB01A8"/>
    <w:rsid w:val="00EB1F3D"/>
    <w:rsid w:val="00EB2CA9"/>
    <w:rsid w:val="00EB4FEA"/>
    <w:rsid w:val="00EB514E"/>
    <w:rsid w:val="00EB6FC0"/>
    <w:rsid w:val="00EC1109"/>
    <w:rsid w:val="00EC2899"/>
    <w:rsid w:val="00EC4D0C"/>
    <w:rsid w:val="00EC556B"/>
    <w:rsid w:val="00EC6D23"/>
    <w:rsid w:val="00EC7668"/>
    <w:rsid w:val="00ED0557"/>
    <w:rsid w:val="00ED123F"/>
    <w:rsid w:val="00ED229C"/>
    <w:rsid w:val="00ED29C0"/>
    <w:rsid w:val="00ED42BB"/>
    <w:rsid w:val="00ED4B3A"/>
    <w:rsid w:val="00ED5955"/>
    <w:rsid w:val="00ED5D0F"/>
    <w:rsid w:val="00ED6BF4"/>
    <w:rsid w:val="00ED768B"/>
    <w:rsid w:val="00EE0C45"/>
    <w:rsid w:val="00EE2C96"/>
    <w:rsid w:val="00EE37C9"/>
    <w:rsid w:val="00EE40E2"/>
    <w:rsid w:val="00EE499F"/>
    <w:rsid w:val="00EE56B2"/>
    <w:rsid w:val="00EE6E03"/>
    <w:rsid w:val="00EF0F8E"/>
    <w:rsid w:val="00EF11BA"/>
    <w:rsid w:val="00EF2B7D"/>
    <w:rsid w:val="00EF5CE4"/>
    <w:rsid w:val="00EF644E"/>
    <w:rsid w:val="00EF7457"/>
    <w:rsid w:val="00EF7720"/>
    <w:rsid w:val="00F007A6"/>
    <w:rsid w:val="00F0085B"/>
    <w:rsid w:val="00F01A12"/>
    <w:rsid w:val="00F049D3"/>
    <w:rsid w:val="00F04B35"/>
    <w:rsid w:val="00F055F6"/>
    <w:rsid w:val="00F05EFC"/>
    <w:rsid w:val="00F05F5D"/>
    <w:rsid w:val="00F061F9"/>
    <w:rsid w:val="00F0641F"/>
    <w:rsid w:val="00F06F17"/>
    <w:rsid w:val="00F07881"/>
    <w:rsid w:val="00F0796D"/>
    <w:rsid w:val="00F079BD"/>
    <w:rsid w:val="00F107C1"/>
    <w:rsid w:val="00F10B67"/>
    <w:rsid w:val="00F10F73"/>
    <w:rsid w:val="00F117B9"/>
    <w:rsid w:val="00F11A18"/>
    <w:rsid w:val="00F1279D"/>
    <w:rsid w:val="00F12A28"/>
    <w:rsid w:val="00F1381D"/>
    <w:rsid w:val="00F13ED5"/>
    <w:rsid w:val="00F14202"/>
    <w:rsid w:val="00F1628E"/>
    <w:rsid w:val="00F167D1"/>
    <w:rsid w:val="00F203C5"/>
    <w:rsid w:val="00F20EDF"/>
    <w:rsid w:val="00F241AC"/>
    <w:rsid w:val="00F24D20"/>
    <w:rsid w:val="00F30FAE"/>
    <w:rsid w:val="00F32AD2"/>
    <w:rsid w:val="00F3304D"/>
    <w:rsid w:val="00F33262"/>
    <w:rsid w:val="00F33C56"/>
    <w:rsid w:val="00F362B4"/>
    <w:rsid w:val="00F37354"/>
    <w:rsid w:val="00F373F0"/>
    <w:rsid w:val="00F3767F"/>
    <w:rsid w:val="00F37685"/>
    <w:rsid w:val="00F40E83"/>
    <w:rsid w:val="00F41465"/>
    <w:rsid w:val="00F41876"/>
    <w:rsid w:val="00F43DDB"/>
    <w:rsid w:val="00F44E7D"/>
    <w:rsid w:val="00F45090"/>
    <w:rsid w:val="00F450F2"/>
    <w:rsid w:val="00F46158"/>
    <w:rsid w:val="00F515E0"/>
    <w:rsid w:val="00F517BB"/>
    <w:rsid w:val="00F52B29"/>
    <w:rsid w:val="00F5338C"/>
    <w:rsid w:val="00F541A6"/>
    <w:rsid w:val="00F55619"/>
    <w:rsid w:val="00F570F8"/>
    <w:rsid w:val="00F57952"/>
    <w:rsid w:val="00F57F42"/>
    <w:rsid w:val="00F62C6B"/>
    <w:rsid w:val="00F63BAE"/>
    <w:rsid w:val="00F64FF9"/>
    <w:rsid w:val="00F66B0E"/>
    <w:rsid w:val="00F67CA5"/>
    <w:rsid w:val="00F70858"/>
    <w:rsid w:val="00F72312"/>
    <w:rsid w:val="00F72460"/>
    <w:rsid w:val="00F73206"/>
    <w:rsid w:val="00F73C97"/>
    <w:rsid w:val="00F741AC"/>
    <w:rsid w:val="00F761F4"/>
    <w:rsid w:val="00F77232"/>
    <w:rsid w:val="00F77A09"/>
    <w:rsid w:val="00F80D51"/>
    <w:rsid w:val="00F82A1A"/>
    <w:rsid w:val="00F83007"/>
    <w:rsid w:val="00F85760"/>
    <w:rsid w:val="00F85ECA"/>
    <w:rsid w:val="00F910D3"/>
    <w:rsid w:val="00F94857"/>
    <w:rsid w:val="00F96A0E"/>
    <w:rsid w:val="00F97180"/>
    <w:rsid w:val="00FA04D0"/>
    <w:rsid w:val="00FA0F22"/>
    <w:rsid w:val="00FA320D"/>
    <w:rsid w:val="00FA363B"/>
    <w:rsid w:val="00FA3C35"/>
    <w:rsid w:val="00FA4509"/>
    <w:rsid w:val="00FA4B3B"/>
    <w:rsid w:val="00FA558E"/>
    <w:rsid w:val="00FA5C01"/>
    <w:rsid w:val="00FA6B43"/>
    <w:rsid w:val="00FA71CF"/>
    <w:rsid w:val="00FB16D0"/>
    <w:rsid w:val="00FB195F"/>
    <w:rsid w:val="00FB1A4C"/>
    <w:rsid w:val="00FB210E"/>
    <w:rsid w:val="00FB2314"/>
    <w:rsid w:val="00FB288A"/>
    <w:rsid w:val="00FB2DC6"/>
    <w:rsid w:val="00FB65DE"/>
    <w:rsid w:val="00FC18B3"/>
    <w:rsid w:val="00FC19D1"/>
    <w:rsid w:val="00FC1A3E"/>
    <w:rsid w:val="00FC2B7C"/>
    <w:rsid w:val="00FC3E3E"/>
    <w:rsid w:val="00FC4ADB"/>
    <w:rsid w:val="00FC58B3"/>
    <w:rsid w:val="00FC5BE7"/>
    <w:rsid w:val="00FC664D"/>
    <w:rsid w:val="00FC7D81"/>
    <w:rsid w:val="00FD0372"/>
    <w:rsid w:val="00FD06F7"/>
    <w:rsid w:val="00FD0862"/>
    <w:rsid w:val="00FD1DBC"/>
    <w:rsid w:val="00FD2783"/>
    <w:rsid w:val="00FD29D8"/>
    <w:rsid w:val="00FD393D"/>
    <w:rsid w:val="00FD3FB9"/>
    <w:rsid w:val="00FD4A67"/>
    <w:rsid w:val="00FD606D"/>
    <w:rsid w:val="00FD648F"/>
    <w:rsid w:val="00FD68A1"/>
    <w:rsid w:val="00FD7317"/>
    <w:rsid w:val="00FD7416"/>
    <w:rsid w:val="00FD7D83"/>
    <w:rsid w:val="00FE2285"/>
    <w:rsid w:val="00FE3E7C"/>
    <w:rsid w:val="00FE571A"/>
    <w:rsid w:val="00FE57FE"/>
    <w:rsid w:val="00FE58EE"/>
    <w:rsid w:val="00FE7357"/>
    <w:rsid w:val="00FE7C6A"/>
    <w:rsid w:val="00FF0473"/>
    <w:rsid w:val="00FF1DAB"/>
    <w:rsid w:val="00FF3347"/>
    <w:rsid w:val="00FF37C7"/>
    <w:rsid w:val="00FF40CE"/>
    <w:rsid w:val="00FF5A05"/>
    <w:rsid w:val="00FF75B3"/>
    <w:rsid w:val="00FF78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6">
    <w:name w:val="Imported Style 6"/>
    <w:pPr>
      <w:numPr>
        <w:numId w:val="3"/>
      </w:numPr>
    </w:pPr>
  </w:style>
  <w:style w:type="numbering" w:customStyle="1" w:styleId="ImportedStyle9">
    <w:name w:val="Imported Style 9"/>
    <w:pPr>
      <w:numPr>
        <w:numId w:val="5"/>
      </w:numPr>
    </w:p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1"/>
      </w:numPr>
    </w:pPr>
  </w:style>
  <w:style w:type="numbering" w:customStyle="1" w:styleId="ImportedStyle5">
    <w:name w:val="Imported Style 5"/>
    <w:pPr>
      <w:numPr>
        <w:numId w:val="13"/>
      </w:numPr>
    </w:pPr>
  </w:style>
  <w:style w:type="character" w:customStyle="1" w:styleId="None">
    <w:name w:val="None"/>
  </w:style>
  <w:style w:type="character" w:customStyle="1" w:styleId="Hyperlink0">
    <w:name w:val="Hyperlink.0"/>
    <w:basedOn w:val="None"/>
    <w:rPr>
      <w:rFonts w:ascii="Helvetica Neue" w:eastAsia="Helvetica Neue" w:hAnsi="Helvetica Neue" w:cs="Helvetica Neue"/>
      <w:caps w:val="0"/>
      <w:smallCaps w:val="0"/>
      <w:strike w:val="0"/>
      <w:dstrike w:val="0"/>
      <w:u w:val="single"/>
      <w:shd w:val="clear" w:color="auto" w:fill="FFFFFF"/>
      <w:vertAlign w:val="baseline"/>
    </w:rPr>
  </w:style>
  <w:style w:type="numbering" w:customStyle="1" w:styleId="ImportedStyle60">
    <w:name w:val="Imported Style 6.0"/>
    <w:pPr>
      <w:numPr>
        <w:numId w:val="15"/>
      </w:numPr>
    </w:p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20">
    <w:name w:val="Imported Style 2.0"/>
    <w:pPr>
      <w:numPr>
        <w:numId w:val="21"/>
      </w:numPr>
    </w:pPr>
  </w:style>
  <w:style w:type="numbering" w:customStyle="1" w:styleId="ImportedStyle40">
    <w:name w:val="Imported Style 4.0"/>
    <w:pPr>
      <w:numPr>
        <w:numId w:val="23"/>
      </w:numPr>
    </w:pPr>
  </w:style>
  <w:style w:type="numbering" w:customStyle="1" w:styleId="ImportedStyle50">
    <w:name w:val="Imported Style 5.0"/>
    <w:pPr>
      <w:numPr>
        <w:numId w:val="25"/>
      </w:numPr>
    </w:pPr>
  </w:style>
  <w:style w:type="numbering" w:customStyle="1" w:styleId="ImportedStyle70">
    <w:name w:val="Imported Style 7.0"/>
    <w:pPr>
      <w:numPr>
        <w:numId w:val="27"/>
      </w:numPr>
    </w:pPr>
  </w:style>
  <w:style w:type="numbering" w:customStyle="1" w:styleId="ImportedStyle80">
    <w:name w:val="Imported Style 8.0"/>
    <w:pPr>
      <w:numPr>
        <w:numId w:val="29"/>
      </w:numPr>
    </w:pPr>
  </w:style>
  <w:style w:type="numbering" w:customStyle="1" w:styleId="ImportedStyle10">
    <w:name w:val="Imported Style 1.0"/>
    <w:pPr>
      <w:numPr>
        <w:numId w:val="31"/>
      </w:numPr>
    </w:pPr>
  </w:style>
  <w:style w:type="character" w:customStyle="1" w:styleId="Hyperlink1">
    <w:name w:val="Hyperlink.1"/>
    <w:basedOn w:val="None"/>
    <w:rPr>
      <w:rFonts w:ascii="Helvetica Neue" w:eastAsia="Helvetica Neue" w:hAnsi="Helvetica Neue" w:cs="Helvetica Neue"/>
      <w:caps w:val="0"/>
      <w:smallCaps w:val="0"/>
      <w:strike w:val="0"/>
      <w:dstrike w:val="0"/>
      <w:u w:val="none"/>
      <w:shd w:val="clear" w:color="auto" w:fill="FFFFFF"/>
      <w:vertAlign w:val="baseline"/>
    </w:rPr>
  </w:style>
  <w:style w:type="numbering" w:customStyle="1" w:styleId="ImportedStyle30">
    <w:name w:val="Imported Style 3.0"/>
    <w:pPr>
      <w:numPr>
        <w:numId w:val="33"/>
      </w:numPr>
    </w:pPr>
  </w:style>
  <w:style w:type="paragraph" w:styleId="Footer">
    <w:name w:val="footer"/>
    <w:basedOn w:val="Normal"/>
    <w:link w:val="FooterChar"/>
    <w:uiPriority w:val="99"/>
    <w:unhideWhenUsed/>
    <w:pPr>
      <w:pBdr>
        <w:top w:val="none" w:sz="0" w:space="0" w:color="auto"/>
        <w:left w:val="none" w:sz="0" w:space="0" w:color="auto"/>
        <w:bottom w:val="none" w:sz="0" w:space="0" w:color="auto"/>
        <w:right w:val="none" w:sz="0" w:space="0" w:color="auto"/>
        <w:between w:val="none" w:sz="0" w:space="0" w:color="auto"/>
        <w:bar w:val="none" w:sz="0" w:color="auto"/>
      </w:pBdr>
      <w:tabs>
        <w:tab w:val="center" w:pos="4513"/>
        <w:tab w:val="right" w:pos="9026"/>
      </w:tabs>
    </w:pPr>
    <w:rPr>
      <w:rFonts w:asciiTheme="minorHAnsi" w:eastAsiaTheme="minorHAnsi" w:hAnsiTheme="minorHAnsi" w:cstheme="minorBidi"/>
      <w:sz w:val="22"/>
      <w:szCs w:val="22"/>
      <w:bdr w:val="none" w:sz="0" w:space="0" w:color="auto"/>
      <w:lang w:val="en-GB"/>
    </w:rPr>
  </w:style>
  <w:style w:type="character" w:customStyle="1" w:styleId="FooterChar">
    <w:name w:val="Footer Char"/>
    <w:basedOn w:val="DefaultParagraphFont"/>
    <w:link w:val="Footer"/>
    <w:uiPriority w:val="99"/>
    <w:rPr>
      <w:rFonts w:asciiTheme="minorHAnsi" w:eastAsiaTheme="minorHAnsi" w:hAnsiTheme="minorHAnsi" w:cstheme="minorBidi"/>
      <w:sz w:val="22"/>
      <w:szCs w:val="22"/>
      <w:bdr w:val="none" w:sz="0" w:space="0" w:color="auto"/>
      <w:lang w:eastAsia="en-US"/>
    </w:rPr>
  </w:style>
  <w:style w:type="character" w:styleId="CommentReference">
    <w:name w:val="annotation reference"/>
    <w:basedOn w:val="DefaultParagraphFont"/>
    <w:uiPriority w:val="99"/>
    <w:semiHidden/>
    <w:unhideWhenUsed/>
    <w:rsid w:val="00FA71CF"/>
    <w:rPr>
      <w:sz w:val="16"/>
      <w:szCs w:val="16"/>
    </w:rPr>
  </w:style>
  <w:style w:type="paragraph" w:styleId="CommentText">
    <w:name w:val="annotation text"/>
    <w:basedOn w:val="Normal"/>
    <w:link w:val="CommentTextChar"/>
    <w:uiPriority w:val="99"/>
    <w:semiHidden/>
    <w:unhideWhenUsed/>
    <w:rsid w:val="00FA71CF"/>
    <w:rPr>
      <w:sz w:val="20"/>
      <w:szCs w:val="20"/>
    </w:rPr>
  </w:style>
  <w:style w:type="character" w:customStyle="1" w:styleId="CommentTextChar">
    <w:name w:val="Comment Text Char"/>
    <w:basedOn w:val="DefaultParagraphFont"/>
    <w:link w:val="CommentText"/>
    <w:uiPriority w:val="99"/>
    <w:semiHidden/>
    <w:rsid w:val="00FA71CF"/>
    <w:rPr>
      <w:lang w:val="en-US" w:eastAsia="en-US"/>
    </w:rPr>
  </w:style>
  <w:style w:type="paragraph" w:styleId="CommentSubject">
    <w:name w:val="annotation subject"/>
    <w:basedOn w:val="CommentText"/>
    <w:next w:val="CommentText"/>
    <w:link w:val="CommentSubjectChar"/>
    <w:uiPriority w:val="99"/>
    <w:semiHidden/>
    <w:unhideWhenUsed/>
    <w:rsid w:val="00FA71CF"/>
    <w:rPr>
      <w:b/>
      <w:bCs/>
    </w:rPr>
  </w:style>
  <w:style w:type="character" w:customStyle="1" w:styleId="CommentSubjectChar">
    <w:name w:val="Comment Subject Char"/>
    <w:basedOn w:val="CommentTextChar"/>
    <w:link w:val="CommentSubject"/>
    <w:uiPriority w:val="99"/>
    <w:semiHidden/>
    <w:rsid w:val="00FA71CF"/>
    <w:rPr>
      <w:b/>
      <w:bCs/>
      <w:lang w:val="en-US" w:eastAsia="en-US"/>
    </w:rPr>
  </w:style>
  <w:style w:type="paragraph" w:styleId="BalloonText">
    <w:name w:val="Balloon Text"/>
    <w:basedOn w:val="Normal"/>
    <w:link w:val="BalloonTextChar"/>
    <w:uiPriority w:val="99"/>
    <w:semiHidden/>
    <w:unhideWhenUsed/>
    <w:rsid w:val="00FA71CF"/>
    <w:rPr>
      <w:rFonts w:ascii="Tahoma" w:hAnsi="Tahoma" w:cs="Tahoma"/>
      <w:sz w:val="16"/>
      <w:szCs w:val="16"/>
    </w:rPr>
  </w:style>
  <w:style w:type="character" w:customStyle="1" w:styleId="BalloonTextChar">
    <w:name w:val="Balloon Text Char"/>
    <w:basedOn w:val="DefaultParagraphFont"/>
    <w:link w:val="BalloonText"/>
    <w:uiPriority w:val="99"/>
    <w:semiHidden/>
    <w:rsid w:val="00FA71CF"/>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6">
    <w:name w:val="Imported Style 6"/>
    <w:pPr>
      <w:numPr>
        <w:numId w:val="3"/>
      </w:numPr>
    </w:pPr>
  </w:style>
  <w:style w:type="numbering" w:customStyle="1" w:styleId="ImportedStyle9">
    <w:name w:val="Imported Style 9"/>
    <w:pPr>
      <w:numPr>
        <w:numId w:val="5"/>
      </w:numPr>
    </w:p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1"/>
      </w:numPr>
    </w:pPr>
  </w:style>
  <w:style w:type="numbering" w:customStyle="1" w:styleId="ImportedStyle5">
    <w:name w:val="Imported Style 5"/>
    <w:pPr>
      <w:numPr>
        <w:numId w:val="13"/>
      </w:numPr>
    </w:pPr>
  </w:style>
  <w:style w:type="character" w:customStyle="1" w:styleId="None">
    <w:name w:val="None"/>
  </w:style>
  <w:style w:type="character" w:customStyle="1" w:styleId="Hyperlink0">
    <w:name w:val="Hyperlink.0"/>
    <w:basedOn w:val="None"/>
    <w:rPr>
      <w:rFonts w:ascii="Helvetica Neue" w:eastAsia="Helvetica Neue" w:hAnsi="Helvetica Neue" w:cs="Helvetica Neue"/>
      <w:caps w:val="0"/>
      <w:smallCaps w:val="0"/>
      <w:strike w:val="0"/>
      <w:dstrike w:val="0"/>
      <w:u w:val="single"/>
      <w:shd w:val="clear" w:color="auto" w:fill="FFFFFF"/>
      <w:vertAlign w:val="baseline"/>
    </w:rPr>
  </w:style>
  <w:style w:type="numbering" w:customStyle="1" w:styleId="ImportedStyle60">
    <w:name w:val="Imported Style 6.0"/>
    <w:pPr>
      <w:numPr>
        <w:numId w:val="15"/>
      </w:numPr>
    </w:p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20">
    <w:name w:val="Imported Style 2.0"/>
    <w:pPr>
      <w:numPr>
        <w:numId w:val="21"/>
      </w:numPr>
    </w:pPr>
  </w:style>
  <w:style w:type="numbering" w:customStyle="1" w:styleId="ImportedStyle40">
    <w:name w:val="Imported Style 4.0"/>
    <w:pPr>
      <w:numPr>
        <w:numId w:val="23"/>
      </w:numPr>
    </w:pPr>
  </w:style>
  <w:style w:type="numbering" w:customStyle="1" w:styleId="ImportedStyle50">
    <w:name w:val="Imported Style 5.0"/>
    <w:pPr>
      <w:numPr>
        <w:numId w:val="25"/>
      </w:numPr>
    </w:pPr>
  </w:style>
  <w:style w:type="numbering" w:customStyle="1" w:styleId="ImportedStyle70">
    <w:name w:val="Imported Style 7.0"/>
    <w:pPr>
      <w:numPr>
        <w:numId w:val="27"/>
      </w:numPr>
    </w:pPr>
  </w:style>
  <w:style w:type="numbering" w:customStyle="1" w:styleId="ImportedStyle80">
    <w:name w:val="Imported Style 8.0"/>
    <w:pPr>
      <w:numPr>
        <w:numId w:val="29"/>
      </w:numPr>
    </w:pPr>
  </w:style>
  <w:style w:type="numbering" w:customStyle="1" w:styleId="ImportedStyle10">
    <w:name w:val="Imported Style 1.0"/>
    <w:pPr>
      <w:numPr>
        <w:numId w:val="31"/>
      </w:numPr>
    </w:pPr>
  </w:style>
  <w:style w:type="character" w:customStyle="1" w:styleId="Hyperlink1">
    <w:name w:val="Hyperlink.1"/>
    <w:basedOn w:val="None"/>
    <w:rPr>
      <w:rFonts w:ascii="Helvetica Neue" w:eastAsia="Helvetica Neue" w:hAnsi="Helvetica Neue" w:cs="Helvetica Neue"/>
      <w:caps w:val="0"/>
      <w:smallCaps w:val="0"/>
      <w:strike w:val="0"/>
      <w:dstrike w:val="0"/>
      <w:u w:val="none"/>
      <w:shd w:val="clear" w:color="auto" w:fill="FFFFFF"/>
      <w:vertAlign w:val="baseline"/>
    </w:rPr>
  </w:style>
  <w:style w:type="numbering" w:customStyle="1" w:styleId="ImportedStyle30">
    <w:name w:val="Imported Style 3.0"/>
    <w:pPr>
      <w:numPr>
        <w:numId w:val="33"/>
      </w:numPr>
    </w:pPr>
  </w:style>
  <w:style w:type="paragraph" w:styleId="Footer">
    <w:name w:val="footer"/>
    <w:basedOn w:val="Normal"/>
    <w:link w:val="FooterChar"/>
    <w:uiPriority w:val="99"/>
    <w:unhideWhenUsed/>
    <w:pPr>
      <w:pBdr>
        <w:top w:val="none" w:sz="0" w:space="0" w:color="auto"/>
        <w:left w:val="none" w:sz="0" w:space="0" w:color="auto"/>
        <w:bottom w:val="none" w:sz="0" w:space="0" w:color="auto"/>
        <w:right w:val="none" w:sz="0" w:space="0" w:color="auto"/>
        <w:between w:val="none" w:sz="0" w:space="0" w:color="auto"/>
        <w:bar w:val="none" w:sz="0" w:color="auto"/>
      </w:pBdr>
      <w:tabs>
        <w:tab w:val="center" w:pos="4513"/>
        <w:tab w:val="right" w:pos="9026"/>
      </w:tabs>
    </w:pPr>
    <w:rPr>
      <w:rFonts w:asciiTheme="minorHAnsi" w:eastAsiaTheme="minorHAnsi" w:hAnsiTheme="minorHAnsi" w:cstheme="minorBidi"/>
      <w:sz w:val="22"/>
      <w:szCs w:val="22"/>
      <w:bdr w:val="none" w:sz="0" w:space="0" w:color="auto"/>
      <w:lang w:val="en-GB"/>
    </w:rPr>
  </w:style>
  <w:style w:type="character" w:customStyle="1" w:styleId="FooterChar">
    <w:name w:val="Footer Char"/>
    <w:basedOn w:val="DefaultParagraphFont"/>
    <w:link w:val="Footer"/>
    <w:uiPriority w:val="99"/>
    <w:rPr>
      <w:rFonts w:asciiTheme="minorHAnsi" w:eastAsiaTheme="minorHAnsi" w:hAnsiTheme="minorHAnsi" w:cstheme="minorBidi"/>
      <w:sz w:val="22"/>
      <w:szCs w:val="22"/>
      <w:bdr w:val="none" w:sz="0" w:space="0" w:color="auto"/>
      <w:lang w:eastAsia="en-US"/>
    </w:rPr>
  </w:style>
  <w:style w:type="character" w:styleId="CommentReference">
    <w:name w:val="annotation reference"/>
    <w:basedOn w:val="DefaultParagraphFont"/>
    <w:uiPriority w:val="99"/>
    <w:semiHidden/>
    <w:unhideWhenUsed/>
    <w:rsid w:val="00FA71CF"/>
    <w:rPr>
      <w:sz w:val="16"/>
      <w:szCs w:val="16"/>
    </w:rPr>
  </w:style>
  <w:style w:type="paragraph" w:styleId="CommentText">
    <w:name w:val="annotation text"/>
    <w:basedOn w:val="Normal"/>
    <w:link w:val="CommentTextChar"/>
    <w:uiPriority w:val="99"/>
    <w:semiHidden/>
    <w:unhideWhenUsed/>
    <w:rsid w:val="00FA71CF"/>
    <w:rPr>
      <w:sz w:val="20"/>
      <w:szCs w:val="20"/>
    </w:rPr>
  </w:style>
  <w:style w:type="character" w:customStyle="1" w:styleId="CommentTextChar">
    <w:name w:val="Comment Text Char"/>
    <w:basedOn w:val="DefaultParagraphFont"/>
    <w:link w:val="CommentText"/>
    <w:uiPriority w:val="99"/>
    <w:semiHidden/>
    <w:rsid w:val="00FA71CF"/>
    <w:rPr>
      <w:lang w:val="en-US" w:eastAsia="en-US"/>
    </w:rPr>
  </w:style>
  <w:style w:type="paragraph" w:styleId="CommentSubject">
    <w:name w:val="annotation subject"/>
    <w:basedOn w:val="CommentText"/>
    <w:next w:val="CommentText"/>
    <w:link w:val="CommentSubjectChar"/>
    <w:uiPriority w:val="99"/>
    <w:semiHidden/>
    <w:unhideWhenUsed/>
    <w:rsid w:val="00FA71CF"/>
    <w:rPr>
      <w:b/>
      <w:bCs/>
    </w:rPr>
  </w:style>
  <w:style w:type="character" w:customStyle="1" w:styleId="CommentSubjectChar">
    <w:name w:val="Comment Subject Char"/>
    <w:basedOn w:val="CommentTextChar"/>
    <w:link w:val="CommentSubject"/>
    <w:uiPriority w:val="99"/>
    <w:semiHidden/>
    <w:rsid w:val="00FA71CF"/>
    <w:rPr>
      <w:b/>
      <w:bCs/>
      <w:lang w:val="en-US" w:eastAsia="en-US"/>
    </w:rPr>
  </w:style>
  <w:style w:type="paragraph" w:styleId="BalloonText">
    <w:name w:val="Balloon Text"/>
    <w:basedOn w:val="Normal"/>
    <w:link w:val="BalloonTextChar"/>
    <w:uiPriority w:val="99"/>
    <w:semiHidden/>
    <w:unhideWhenUsed/>
    <w:rsid w:val="00FA71CF"/>
    <w:rPr>
      <w:rFonts w:ascii="Tahoma" w:hAnsi="Tahoma" w:cs="Tahoma"/>
      <w:sz w:val="16"/>
      <w:szCs w:val="16"/>
    </w:rPr>
  </w:style>
  <w:style w:type="character" w:customStyle="1" w:styleId="BalloonTextChar">
    <w:name w:val="Balloon Text Char"/>
    <w:basedOn w:val="DefaultParagraphFont"/>
    <w:link w:val="BalloonText"/>
    <w:uiPriority w:val="99"/>
    <w:semiHidden/>
    <w:rsid w:val="00FA71CF"/>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320DC-7389-4F13-A450-6ABFB182E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21</Pages>
  <Words>8132</Words>
  <Characters>46354</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Firkins</dc:creator>
  <cp:lastModifiedBy>Tony Firkins</cp:lastModifiedBy>
  <cp:revision>2</cp:revision>
  <dcterms:created xsi:type="dcterms:W3CDTF">2023-05-18T07:09:00Z</dcterms:created>
  <dcterms:modified xsi:type="dcterms:W3CDTF">2023-05-18T07:57:00Z</dcterms:modified>
</cp:coreProperties>
</file>